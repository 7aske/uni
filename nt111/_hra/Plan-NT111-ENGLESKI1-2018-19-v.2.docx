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6F4B0" w14:textId="77777777" w:rsidR="00375994" w:rsidRDefault="00375994" w:rsidP="00C77DDC">
      <w:pPr>
        <w:ind w:left="-90" w:right="-58" w:firstLine="90"/>
        <w:rPr>
          <w:b/>
          <w:bCs/>
          <w:lang w:val="pl-PL"/>
        </w:rPr>
      </w:pPr>
    </w:p>
    <w:p w14:paraId="2F45E69F" w14:textId="77777777" w:rsidR="00375994" w:rsidRPr="00C864BC" w:rsidRDefault="00D331ED" w:rsidP="00C77DDC">
      <w:pPr>
        <w:ind w:left="-90" w:right="-58" w:firstLine="90"/>
        <w:jc w:val="center"/>
        <w:rPr>
          <w:bCs/>
          <w:lang w:val="sr-Latn-CS"/>
        </w:rPr>
      </w:pPr>
      <w:r w:rsidRPr="00C864BC">
        <w:rPr>
          <w:bCs/>
          <w:lang w:val="pl-PL"/>
        </w:rPr>
        <w:t>PLAN I PROGRAM PREDMETA</w:t>
      </w:r>
    </w:p>
    <w:p w14:paraId="27AD1DB5" w14:textId="0B37A00D" w:rsidR="00375994" w:rsidRPr="00EE5868" w:rsidRDefault="002B0C8A" w:rsidP="00C77DDC">
      <w:pPr>
        <w:ind w:left="-90" w:right="-58" w:firstLine="90"/>
        <w:jc w:val="center"/>
        <w:rPr>
          <w:b/>
          <w:bCs/>
          <w:color w:val="4C36F2"/>
          <w:sz w:val="32"/>
          <w:szCs w:val="32"/>
          <w:lang w:val="sr-Latn-CS"/>
        </w:rPr>
      </w:pPr>
      <w:r>
        <w:rPr>
          <w:b/>
          <w:bCs/>
          <w:color w:val="4C36F2"/>
          <w:sz w:val="32"/>
          <w:szCs w:val="32"/>
          <w:lang w:val="sr-Latn-RS"/>
        </w:rPr>
        <w:t>NT111 ENGLESKI JEZIK 1</w:t>
      </w:r>
    </w:p>
    <w:p w14:paraId="37596838" w14:textId="09D299E7" w:rsidR="00375994" w:rsidRPr="004760A0" w:rsidRDefault="0000082B" w:rsidP="00C77DDC">
      <w:pPr>
        <w:ind w:left="-90" w:right="-58" w:firstLine="90"/>
        <w:jc w:val="center"/>
        <w:rPr>
          <w:bCs/>
          <w:color w:val="FF0000"/>
          <w:sz w:val="22"/>
          <w:szCs w:val="32"/>
          <w:lang w:val="sr-Latn-CS"/>
        </w:rPr>
      </w:pPr>
      <w:r w:rsidRPr="00C864BC">
        <w:rPr>
          <w:bCs/>
          <w:color w:val="FF0000"/>
          <w:sz w:val="22"/>
          <w:szCs w:val="32"/>
          <w:lang w:val="sr-Latn-CS"/>
        </w:rPr>
        <w:t xml:space="preserve">Napomena: Plan </w:t>
      </w:r>
      <w:r w:rsidR="00D331ED" w:rsidRPr="00C864BC">
        <w:rPr>
          <w:bCs/>
          <w:color w:val="FF0000"/>
          <w:sz w:val="22"/>
          <w:szCs w:val="32"/>
          <w:lang w:val="sr-Latn-CS"/>
        </w:rPr>
        <w:t xml:space="preserve">i program </w:t>
      </w:r>
      <w:r w:rsidR="004760A0">
        <w:rPr>
          <w:bCs/>
          <w:color w:val="FF0000"/>
          <w:sz w:val="22"/>
          <w:szCs w:val="32"/>
          <w:lang w:val="sr-Latn-CS"/>
        </w:rPr>
        <w:t xml:space="preserve">predmeta važi 12 meseci </w:t>
      </w:r>
      <w:r w:rsidR="001F4F28" w:rsidRPr="004760A0">
        <w:rPr>
          <w:bCs/>
          <w:color w:val="FF0000"/>
          <w:sz w:val="22"/>
          <w:szCs w:val="32"/>
          <w:lang w:val="sr-Latn-CS"/>
        </w:rPr>
        <w:t>od 1. oktobra  2018</w:t>
      </w:r>
      <w:r w:rsidR="00D604D5">
        <w:rPr>
          <w:bCs/>
          <w:color w:val="FF0000"/>
          <w:sz w:val="22"/>
          <w:szCs w:val="32"/>
          <w:lang w:val="sr-Latn-CS"/>
        </w:rPr>
        <w:t>.</w:t>
      </w:r>
      <w:r w:rsidR="00813C38" w:rsidRPr="004760A0">
        <w:rPr>
          <w:bCs/>
          <w:color w:val="FF0000"/>
          <w:sz w:val="22"/>
          <w:szCs w:val="32"/>
          <w:lang w:val="sr-Latn-CS"/>
        </w:rPr>
        <w:t xml:space="preserve"> </w:t>
      </w:r>
      <w:r w:rsidRPr="004760A0">
        <w:rPr>
          <w:bCs/>
          <w:color w:val="FF0000"/>
          <w:sz w:val="22"/>
          <w:szCs w:val="32"/>
          <w:lang w:val="sr-Latn-CS"/>
        </w:rPr>
        <w:t xml:space="preserve">do </w:t>
      </w:r>
      <w:r w:rsidR="00D331ED" w:rsidRPr="004760A0">
        <w:rPr>
          <w:bCs/>
          <w:color w:val="FF0000"/>
          <w:sz w:val="22"/>
          <w:szCs w:val="32"/>
          <w:lang w:val="sr-Latn-CS"/>
        </w:rPr>
        <w:t>1</w:t>
      </w:r>
      <w:r w:rsidRPr="004760A0">
        <w:rPr>
          <w:bCs/>
          <w:color w:val="FF0000"/>
          <w:sz w:val="22"/>
          <w:szCs w:val="32"/>
          <w:lang w:val="sr-Latn-CS"/>
        </w:rPr>
        <w:t>.</w:t>
      </w:r>
      <w:r w:rsidR="00D20B9E" w:rsidRPr="004760A0">
        <w:rPr>
          <w:bCs/>
          <w:color w:val="FF0000"/>
          <w:sz w:val="22"/>
          <w:szCs w:val="32"/>
          <w:lang w:val="sr-Latn-CS"/>
        </w:rPr>
        <w:t xml:space="preserve"> </w:t>
      </w:r>
      <w:r w:rsidR="00643F86" w:rsidRPr="004760A0">
        <w:rPr>
          <w:bCs/>
          <w:color w:val="FF0000"/>
          <w:sz w:val="22"/>
          <w:szCs w:val="32"/>
          <w:lang w:val="sr-Latn-CS"/>
        </w:rPr>
        <w:t>oktobra</w:t>
      </w:r>
      <w:r w:rsidRPr="004760A0">
        <w:rPr>
          <w:bCs/>
          <w:color w:val="FF0000"/>
          <w:sz w:val="22"/>
          <w:szCs w:val="32"/>
          <w:lang w:val="sr-Latn-CS"/>
        </w:rPr>
        <w:t xml:space="preserve"> 201</w:t>
      </w:r>
      <w:r w:rsidR="001F4F28" w:rsidRPr="004760A0">
        <w:rPr>
          <w:bCs/>
          <w:color w:val="FF0000"/>
          <w:sz w:val="22"/>
          <w:szCs w:val="32"/>
          <w:lang w:val="sr-Latn-CS"/>
        </w:rPr>
        <w:t>9</w:t>
      </w:r>
      <w:r w:rsidR="00D604D5">
        <w:rPr>
          <w:bCs/>
          <w:color w:val="FF0000"/>
          <w:sz w:val="22"/>
          <w:szCs w:val="32"/>
          <w:lang w:val="sr-Latn-CS"/>
        </w:rPr>
        <w:t>.</w:t>
      </w:r>
    </w:p>
    <w:p w14:paraId="3059A53C" w14:textId="77777777" w:rsidR="004760A0" w:rsidRPr="00C864BC" w:rsidRDefault="004760A0" w:rsidP="00C77DDC">
      <w:pPr>
        <w:ind w:left="-90" w:right="-58" w:firstLine="90"/>
        <w:jc w:val="center"/>
        <w:rPr>
          <w:bCs/>
          <w:color w:val="FF0000"/>
          <w:sz w:val="22"/>
          <w:szCs w:val="32"/>
          <w:lang w:val="sr-Latn-CS"/>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012"/>
        <w:gridCol w:w="7033"/>
      </w:tblGrid>
      <w:tr w:rsidR="00375994" w:rsidRPr="00A16CEB" w14:paraId="271CB4B5" w14:textId="77777777" w:rsidTr="002B0C8A">
        <w:trPr>
          <w:trHeight w:val="340"/>
        </w:trPr>
        <w:tc>
          <w:tcPr>
            <w:tcW w:w="14045" w:type="dxa"/>
            <w:gridSpan w:val="2"/>
            <w:tcBorders>
              <w:top w:val="single" w:sz="12" w:space="0" w:color="000000"/>
              <w:left w:val="single" w:sz="12" w:space="0" w:color="000000"/>
              <w:bottom w:val="single" w:sz="12" w:space="0" w:color="000000"/>
              <w:right w:val="single" w:sz="12" w:space="0" w:color="000000"/>
            </w:tcBorders>
            <w:shd w:val="clear" w:color="auto" w:fill="FDE9D9"/>
            <w:vAlign w:val="center"/>
          </w:tcPr>
          <w:p w14:paraId="7C000069" w14:textId="79A62940" w:rsidR="00375994" w:rsidRPr="00A16CEB" w:rsidRDefault="00375994" w:rsidP="00A16CEB">
            <w:pPr>
              <w:spacing w:before="0" w:after="100" w:afterAutospacing="1"/>
              <w:ind w:left="-90" w:right="-58" w:firstLine="90"/>
              <w:jc w:val="center"/>
              <w:rPr>
                <w:b/>
                <w:bCs/>
                <w:sz w:val="22"/>
                <w:szCs w:val="22"/>
                <w:lang w:val="sr-Latn-CS"/>
              </w:rPr>
            </w:pPr>
            <w:r w:rsidRPr="00A16CEB">
              <w:rPr>
                <w:b/>
                <w:bCs/>
                <w:sz w:val="22"/>
                <w:szCs w:val="22"/>
                <w:lang w:val="sr-Latn-CS"/>
              </w:rPr>
              <w:t>PODACI O NASTAVNOM OSOBLJU</w:t>
            </w:r>
          </w:p>
        </w:tc>
      </w:tr>
      <w:tr w:rsidR="00A16CEB" w:rsidRPr="00A16CEB" w14:paraId="15CDD2C7" w14:textId="77777777" w:rsidTr="002B0C8A">
        <w:trPr>
          <w:trHeight w:val="340"/>
        </w:trPr>
        <w:tc>
          <w:tcPr>
            <w:tcW w:w="14045" w:type="dxa"/>
            <w:gridSpan w:val="2"/>
            <w:tcBorders>
              <w:top w:val="single" w:sz="12" w:space="0" w:color="000000"/>
              <w:left w:val="single" w:sz="12" w:space="0" w:color="000000"/>
              <w:bottom w:val="single" w:sz="6" w:space="0" w:color="000000"/>
              <w:right w:val="single" w:sz="12" w:space="0" w:color="000000"/>
            </w:tcBorders>
            <w:shd w:val="clear" w:color="auto" w:fill="FDE9D9"/>
          </w:tcPr>
          <w:p w14:paraId="134D4146" w14:textId="5A95D75F" w:rsidR="00A16CEB" w:rsidRPr="00A16CEB" w:rsidRDefault="00A16CEB" w:rsidP="00A16CEB">
            <w:pPr>
              <w:spacing w:before="0" w:after="100" w:afterAutospacing="1"/>
              <w:rPr>
                <w:b/>
                <w:sz w:val="22"/>
                <w:szCs w:val="22"/>
              </w:rPr>
            </w:pPr>
            <w:r w:rsidRPr="00A16CEB">
              <w:rPr>
                <w:b/>
                <w:sz w:val="22"/>
                <w:szCs w:val="22"/>
                <w:lang w:val="hr-HR"/>
              </w:rPr>
              <w:t xml:space="preserve">Klasična nastava </w:t>
            </w:r>
            <w:r w:rsidR="00D604D5">
              <w:rPr>
                <w:b/>
                <w:sz w:val="22"/>
                <w:szCs w:val="22"/>
                <w:lang w:val="hr-HR"/>
              </w:rPr>
              <w:t>–</w:t>
            </w:r>
            <w:r w:rsidRPr="00A16CEB">
              <w:rPr>
                <w:b/>
                <w:sz w:val="22"/>
                <w:szCs w:val="22"/>
                <w:lang w:val="hr-HR"/>
              </w:rPr>
              <w:t xml:space="preserve"> Beograd</w:t>
            </w:r>
          </w:p>
        </w:tc>
      </w:tr>
      <w:tr w:rsidR="00A16CEB" w:rsidRPr="00A16CEB" w14:paraId="78A7DE4F"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141BE68D" w14:textId="77777777" w:rsidR="00A16CEB" w:rsidRPr="00A16CEB" w:rsidRDefault="00A16CEB" w:rsidP="00A16CEB">
            <w:pPr>
              <w:spacing w:before="0" w:after="100" w:afterAutospacing="1"/>
              <w:rPr>
                <w:sz w:val="22"/>
                <w:szCs w:val="22"/>
                <w:lang w:val="hr-HR"/>
              </w:rPr>
            </w:pPr>
            <w:r w:rsidRPr="00A16CEB">
              <w:rPr>
                <w:sz w:val="22"/>
                <w:szCs w:val="22"/>
                <w:lang w:val="hr-HR"/>
              </w:rPr>
              <w:t>Predavanja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5A9572AF" w14:textId="36363DCA" w:rsidR="00A16CEB" w:rsidRDefault="004760A0" w:rsidP="00A16CEB">
            <w:pPr>
              <w:spacing w:before="0" w:after="100" w:afterAutospacing="1"/>
              <w:rPr>
                <w:sz w:val="22"/>
                <w:szCs w:val="22"/>
              </w:rPr>
            </w:pPr>
            <w:r>
              <w:rPr>
                <w:sz w:val="22"/>
                <w:szCs w:val="22"/>
              </w:rPr>
              <w:t>Milena Tanasijević</w:t>
            </w:r>
            <w:r w:rsidR="002B0C8A">
              <w:rPr>
                <w:sz w:val="22"/>
                <w:szCs w:val="22"/>
              </w:rPr>
              <w:t xml:space="preserve"> – FDU</w:t>
            </w:r>
          </w:p>
          <w:p w14:paraId="0D6862ED" w14:textId="091107EC" w:rsidR="002B0C8A" w:rsidRPr="00A16CEB" w:rsidRDefault="002B0C8A" w:rsidP="00A16CEB">
            <w:pPr>
              <w:spacing w:before="0" w:after="100" w:afterAutospacing="1"/>
              <w:rPr>
                <w:sz w:val="22"/>
                <w:szCs w:val="22"/>
              </w:rPr>
            </w:pPr>
            <w:r>
              <w:rPr>
                <w:sz w:val="22"/>
                <w:szCs w:val="22"/>
              </w:rPr>
              <w:t>Ivana Tomić – FIT, FAM</w:t>
            </w:r>
          </w:p>
        </w:tc>
      </w:tr>
      <w:tr w:rsidR="00A16CEB" w:rsidRPr="00A16CEB" w14:paraId="1E056DF2"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5B087016" w14:textId="2524A93B" w:rsidR="00A16CEB" w:rsidRPr="00A16CEB" w:rsidRDefault="00D604D5" w:rsidP="00A16CEB">
            <w:pPr>
              <w:spacing w:before="0" w:after="100" w:afterAutospacing="1"/>
              <w:rPr>
                <w:sz w:val="22"/>
                <w:szCs w:val="22"/>
                <w:lang w:val="hr-HR"/>
              </w:rPr>
            </w:pPr>
            <w:r>
              <w:rPr>
                <w:sz w:val="22"/>
                <w:szCs w:val="22"/>
                <w:lang w:val="hr-HR"/>
              </w:rPr>
              <w:t>Vežbe</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6DC0F1B4" w14:textId="174E43D8" w:rsidR="00A16CEB" w:rsidRPr="00A16CEB" w:rsidRDefault="004760A0" w:rsidP="00A16CEB">
            <w:pPr>
              <w:spacing w:before="0" w:after="100" w:afterAutospacing="1"/>
              <w:rPr>
                <w:sz w:val="22"/>
                <w:szCs w:val="22"/>
              </w:rPr>
            </w:pPr>
            <w:r>
              <w:rPr>
                <w:sz w:val="22"/>
                <w:szCs w:val="22"/>
              </w:rPr>
              <w:t>-</w:t>
            </w:r>
          </w:p>
        </w:tc>
      </w:tr>
      <w:tr w:rsidR="00A16CEB" w:rsidRPr="00F35C5C" w14:paraId="6C315DA3"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51579197" w14:textId="77777777" w:rsidR="00A16CEB" w:rsidRPr="00A16CEB" w:rsidRDefault="00A16CEB" w:rsidP="00A16CEB">
            <w:pPr>
              <w:spacing w:before="0" w:after="100" w:afterAutospacing="1"/>
              <w:rPr>
                <w:sz w:val="22"/>
                <w:szCs w:val="22"/>
                <w:lang w:val="hr-HR"/>
              </w:rPr>
            </w:pPr>
            <w:r w:rsidRPr="00A16CEB">
              <w:rPr>
                <w:sz w:val="22"/>
                <w:szCs w:val="22"/>
                <w:lang w:val="hr-HR"/>
              </w:rPr>
              <w:t>e-mail adresa nastavnika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6D69AD97" w14:textId="23621287" w:rsidR="00A16CEB" w:rsidRPr="00F35C5C" w:rsidRDefault="0018493E" w:rsidP="00A16CEB">
            <w:pPr>
              <w:spacing w:before="0" w:after="100" w:afterAutospacing="1"/>
              <w:rPr>
                <w:sz w:val="22"/>
                <w:szCs w:val="22"/>
                <w:lang w:val="hr-HR"/>
              </w:rPr>
            </w:pPr>
            <w:hyperlink r:id="rId8" w:history="1">
              <w:r w:rsidR="002B0C8A" w:rsidRPr="00F35C5C">
                <w:rPr>
                  <w:rStyle w:val="Hyperlink"/>
                  <w:rFonts w:cs="Arial"/>
                  <w:sz w:val="22"/>
                  <w:szCs w:val="22"/>
                  <w:lang w:val="hr-HR"/>
                </w:rPr>
                <w:t>milena.tanasijevic@metropolitan.ac.rs</w:t>
              </w:r>
            </w:hyperlink>
          </w:p>
          <w:p w14:paraId="27791BEF" w14:textId="6DEA957F" w:rsidR="00C05C4E" w:rsidRPr="00F35C5C" w:rsidRDefault="00C05C4E" w:rsidP="00A16CEB">
            <w:pPr>
              <w:spacing w:before="0" w:after="100" w:afterAutospacing="1"/>
              <w:rPr>
                <w:sz w:val="22"/>
                <w:szCs w:val="22"/>
                <w:lang w:val="hr-HR"/>
              </w:rPr>
            </w:pPr>
            <w:ins w:id="0" w:author="Danijela" w:date="2018-09-06T16:58:00Z">
              <w:r>
                <w:rPr>
                  <w:sz w:val="22"/>
                  <w:szCs w:val="22"/>
                  <w:lang w:val="hr-HR"/>
                </w:rPr>
                <w:fldChar w:fldCharType="begin"/>
              </w:r>
              <w:r>
                <w:rPr>
                  <w:sz w:val="22"/>
                  <w:szCs w:val="22"/>
                  <w:lang w:val="hr-HR"/>
                </w:rPr>
                <w:instrText xml:space="preserve"> HYPERLINK "mailto:</w:instrText>
              </w:r>
            </w:ins>
            <w:r w:rsidRPr="00F35C5C">
              <w:rPr>
                <w:sz w:val="22"/>
                <w:szCs w:val="22"/>
                <w:lang w:val="hr-HR"/>
              </w:rPr>
              <w:instrText>ivana.tomic@metropolitan.ac.rs</w:instrText>
            </w:r>
            <w:ins w:id="1" w:author="Danijela" w:date="2018-09-06T16:58:00Z">
              <w:r>
                <w:rPr>
                  <w:sz w:val="22"/>
                  <w:szCs w:val="22"/>
                  <w:lang w:val="hr-HR"/>
                </w:rPr>
                <w:instrText xml:space="preserve">" </w:instrText>
              </w:r>
              <w:r>
                <w:rPr>
                  <w:sz w:val="22"/>
                  <w:szCs w:val="22"/>
                  <w:lang w:val="hr-HR"/>
                </w:rPr>
                <w:fldChar w:fldCharType="separate"/>
              </w:r>
            </w:ins>
            <w:r w:rsidRPr="00546332">
              <w:rPr>
                <w:rStyle w:val="Hyperlink"/>
                <w:rFonts w:cs="Arial"/>
                <w:sz w:val="22"/>
                <w:szCs w:val="22"/>
                <w:lang w:val="hr-HR"/>
              </w:rPr>
              <w:t>ivana.tomic@metropolitan.ac.rs</w:t>
            </w:r>
            <w:ins w:id="2" w:author="Danijela" w:date="2018-09-06T16:58:00Z">
              <w:r>
                <w:rPr>
                  <w:sz w:val="22"/>
                  <w:szCs w:val="22"/>
                  <w:lang w:val="hr-HR"/>
                </w:rPr>
                <w:fldChar w:fldCharType="end"/>
              </w:r>
            </w:ins>
          </w:p>
        </w:tc>
      </w:tr>
      <w:tr w:rsidR="00A16CEB" w:rsidRPr="00A16CEB" w14:paraId="07D24017"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3CE230CC" w14:textId="77777777" w:rsidR="00A16CEB" w:rsidRPr="00A16CEB" w:rsidRDefault="00A16CEB" w:rsidP="00A16CEB">
            <w:pPr>
              <w:spacing w:before="0" w:after="100" w:afterAutospacing="1"/>
              <w:rPr>
                <w:sz w:val="22"/>
                <w:szCs w:val="22"/>
                <w:lang w:val="hr-HR"/>
              </w:rPr>
            </w:pPr>
            <w:r w:rsidRPr="00A16CEB">
              <w:rPr>
                <w:sz w:val="22"/>
                <w:szCs w:val="22"/>
                <w:lang w:val="hr-HR"/>
              </w:rPr>
              <w:t>Skype adresa nastavnika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1273580A" w14:textId="77777777" w:rsidR="00A16CEB" w:rsidRDefault="004760A0" w:rsidP="00A16CEB">
            <w:pPr>
              <w:spacing w:before="0" w:after="100" w:afterAutospacing="1"/>
              <w:rPr>
                <w:sz w:val="22"/>
                <w:szCs w:val="22"/>
              </w:rPr>
            </w:pPr>
            <w:r>
              <w:rPr>
                <w:sz w:val="22"/>
                <w:szCs w:val="22"/>
              </w:rPr>
              <w:t>milena.tanasijevic</w:t>
            </w:r>
          </w:p>
          <w:p w14:paraId="4C76E23E" w14:textId="6E053752" w:rsidR="002B0C8A" w:rsidRPr="00A16CEB" w:rsidRDefault="002B0C8A" w:rsidP="00A16CEB">
            <w:pPr>
              <w:spacing w:before="0" w:after="100" w:afterAutospacing="1"/>
              <w:rPr>
                <w:sz w:val="22"/>
                <w:szCs w:val="22"/>
              </w:rPr>
            </w:pPr>
            <w:r>
              <w:rPr>
                <w:sz w:val="22"/>
                <w:szCs w:val="22"/>
              </w:rPr>
              <w:t>ivana_tomic7</w:t>
            </w:r>
          </w:p>
        </w:tc>
      </w:tr>
      <w:tr w:rsidR="00A16CEB" w:rsidRPr="00F35C5C" w14:paraId="4C835014"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27F1647C" w14:textId="77777777" w:rsidR="00A16CEB" w:rsidRPr="00A16CEB" w:rsidRDefault="00A16CEB" w:rsidP="00A16CEB">
            <w:pPr>
              <w:spacing w:before="0" w:after="100" w:afterAutospacing="1"/>
              <w:rPr>
                <w:sz w:val="22"/>
                <w:szCs w:val="22"/>
                <w:lang w:val="hr-HR"/>
              </w:rPr>
            </w:pPr>
            <w:r w:rsidRPr="00A16CEB">
              <w:rPr>
                <w:sz w:val="22"/>
                <w:szCs w:val="22"/>
                <w:lang w:val="hr-HR"/>
              </w:rPr>
              <w:t>Termini za konsultacije nastavnika preko Skype</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77A2E411" w14:textId="77777777" w:rsidR="00A16CEB" w:rsidRDefault="002B0C8A" w:rsidP="00A16CEB">
            <w:pPr>
              <w:spacing w:before="0" w:after="100" w:afterAutospacing="1"/>
              <w:rPr>
                <w:sz w:val="22"/>
                <w:szCs w:val="22"/>
                <w:lang w:val="sr-Latn-CS"/>
              </w:rPr>
            </w:pPr>
            <w:r>
              <w:rPr>
                <w:sz w:val="22"/>
                <w:szCs w:val="22"/>
                <w:lang w:val="sr-Latn-CS"/>
              </w:rPr>
              <w:t>Milena Tanasijevi</w:t>
            </w:r>
            <w:r>
              <w:rPr>
                <w:sz w:val="22"/>
                <w:szCs w:val="22"/>
                <w:lang w:val="sr-Latn-RS"/>
              </w:rPr>
              <w:t xml:space="preserve">ć: </w:t>
            </w:r>
            <w:r w:rsidR="004760A0">
              <w:rPr>
                <w:sz w:val="22"/>
                <w:szCs w:val="22"/>
                <w:lang w:val="sr-Latn-CS"/>
              </w:rPr>
              <w:t>utorak, 20.00-21.00,  sreda – 15.00-16.00</w:t>
            </w:r>
          </w:p>
          <w:p w14:paraId="72A8B060" w14:textId="093E57F5" w:rsidR="002B0C8A" w:rsidRPr="00F35C5C" w:rsidRDefault="002B0C8A" w:rsidP="00A16CEB">
            <w:pPr>
              <w:spacing w:before="0" w:after="100" w:afterAutospacing="1"/>
              <w:rPr>
                <w:sz w:val="22"/>
                <w:szCs w:val="22"/>
                <w:lang w:val="hr-HR"/>
              </w:rPr>
            </w:pPr>
            <w:r>
              <w:rPr>
                <w:sz w:val="22"/>
                <w:szCs w:val="22"/>
                <w:lang w:val="sr-Latn-CS"/>
              </w:rPr>
              <w:t>Ivana Tomić: sreda, 18.00-19.00, četvrtak 10.00-11.00</w:t>
            </w:r>
          </w:p>
        </w:tc>
      </w:tr>
      <w:tr w:rsidR="00A16CEB" w:rsidRPr="00A16CEB" w14:paraId="417B5CC5"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64A3FD2F" w14:textId="77777777" w:rsidR="00A16CEB" w:rsidRPr="00A16CEB" w:rsidRDefault="00A16CEB" w:rsidP="00A16CEB">
            <w:pPr>
              <w:spacing w:before="0" w:after="100" w:afterAutospacing="1"/>
              <w:rPr>
                <w:sz w:val="22"/>
                <w:szCs w:val="22"/>
                <w:lang w:val="hr-HR"/>
              </w:rPr>
            </w:pPr>
            <w:r w:rsidRPr="00A16CEB">
              <w:rPr>
                <w:sz w:val="22"/>
                <w:szCs w:val="22"/>
                <w:lang w:val="hr-HR"/>
              </w:rPr>
              <w:t>e-mail adresa saradnika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0234DFD3" w14:textId="4FB0AAD7" w:rsidR="00A16CEB" w:rsidRPr="00A16CEB" w:rsidRDefault="004760A0" w:rsidP="00A16CEB">
            <w:pPr>
              <w:spacing w:before="0" w:after="100" w:afterAutospacing="1"/>
              <w:rPr>
                <w:sz w:val="22"/>
                <w:szCs w:val="22"/>
              </w:rPr>
            </w:pPr>
            <w:r>
              <w:rPr>
                <w:sz w:val="22"/>
                <w:szCs w:val="22"/>
              </w:rPr>
              <w:t>-</w:t>
            </w:r>
          </w:p>
        </w:tc>
      </w:tr>
      <w:tr w:rsidR="00A16CEB" w:rsidRPr="00A16CEB" w14:paraId="02251A3A"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34A2D779" w14:textId="77777777" w:rsidR="00A16CEB" w:rsidRPr="00A16CEB" w:rsidRDefault="00A16CEB" w:rsidP="00A16CEB">
            <w:pPr>
              <w:spacing w:before="0" w:after="100" w:afterAutospacing="1"/>
              <w:rPr>
                <w:sz w:val="22"/>
                <w:szCs w:val="22"/>
                <w:lang w:val="hr-HR"/>
              </w:rPr>
            </w:pPr>
            <w:r w:rsidRPr="00A16CEB">
              <w:rPr>
                <w:sz w:val="22"/>
                <w:szCs w:val="22"/>
                <w:lang w:val="hr-HR"/>
              </w:rPr>
              <w:t>Skype adresa saradnika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663108A2" w14:textId="4796EB52" w:rsidR="00A16CEB" w:rsidRPr="00A16CEB" w:rsidRDefault="004760A0" w:rsidP="00A16CEB">
            <w:pPr>
              <w:spacing w:before="0" w:after="100" w:afterAutospacing="1"/>
              <w:rPr>
                <w:sz w:val="22"/>
                <w:szCs w:val="22"/>
              </w:rPr>
            </w:pPr>
            <w:r>
              <w:rPr>
                <w:sz w:val="22"/>
                <w:szCs w:val="22"/>
              </w:rPr>
              <w:t>-</w:t>
            </w:r>
          </w:p>
        </w:tc>
      </w:tr>
      <w:tr w:rsidR="00A16CEB" w:rsidRPr="00A16CEB" w14:paraId="49551582" w14:textId="77777777" w:rsidTr="002B0C8A">
        <w:trPr>
          <w:trHeight w:val="340"/>
        </w:trPr>
        <w:tc>
          <w:tcPr>
            <w:tcW w:w="7012" w:type="dxa"/>
            <w:tcBorders>
              <w:top w:val="single" w:sz="6" w:space="0" w:color="000000"/>
              <w:left w:val="single" w:sz="12" w:space="0" w:color="000000"/>
              <w:bottom w:val="single" w:sz="12" w:space="0" w:color="000000"/>
              <w:right w:val="single" w:sz="6" w:space="0" w:color="000000"/>
            </w:tcBorders>
            <w:shd w:val="clear" w:color="auto" w:fill="FDE9D9"/>
          </w:tcPr>
          <w:p w14:paraId="646BE1B5" w14:textId="77777777" w:rsidR="00A16CEB" w:rsidRPr="00A16CEB" w:rsidRDefault="00A16CEB" w:rsidP="00A16CEB">
            <w:pPr>
              <w:spacing w:before="0" w:after="100" w:afterAutospacing="1"/>
              <w:rPr>
                <w:sz w:val="22"/>
                <w:szCs w:val="22"/>
                <w:lang w:val="hr-HR"/>
              </w:rPr>
            </w:pPr>
            <w:r w:rsidRPr="00A16CEB">
              <w:rPr>
                <w:sz w:val="22"/>
                <w:szCs w:val="22"/>
                <w:lang w:val="hr-HR"/>
              </w:rPr>
              <w:t>Termini za konsultacije saradnika preko Skype</w:t>
            </w:r>
          </w:p>
        </w:tc>
        <w:tc>
          <w:tcPr>
            <w:tcW w:w="7033" w:type="dxa"/>
            <w:tcBorders>
              <w:top w:val="single" w:sz="6" w:space="0" w:color="000000"/>
              <w:left w:val="single" w:sz="6" w:space="0" w:color="000000"/>
              <w:bottom w:val="single" w:sz="12" w:space="0" w:color="000000"/>
              <w:right w:val="single" w:sz="12" w:space="0" w:color="000000"/>
            </w:tcBorders>
            <w:shd w:val="clear" w:color="auto" w:fill="FDE9D9"/>
          </w:tcPr>
          <w:p w14:paraId="19BED744" w14:textId="03CE943D" w:rsidR="00A16CEB" w:rsidRPr="00A16CEB" w:rsidRDefault="004760A0" w:rsidP="00A16CEB">
            <w:pPr>
              <w:spacing w:before="0" w:after="100" w:afterAutospacing="1"/>
              <w:rPr>
                <w:sz w:val="22"/>
                <w:szCs w:val="22"/>
              </w:rPr>
            </w:pPr>
            <w:r>
              <w:rPr>
                <w:sz w:val="22"/>
                <w:szCs w:val="22"/>
              </w:rPr>
              <w:t>-</w:t>
            </w:r>
          </w:p>
        </w:tc>
      </w:tr>
      <w:tr w:rsidR="00A16CEB" w:rsidRPr="00A16CEB" w14:paraId="513F2168" w14:textId="77777777" w:rsidTr="002B0C8A">
        <w:trPr>
          <w:trHeight w:val="340"/>
        </w:trPr>
        <w:tc>
          <w:tcPr>
            <w:tcW w:w="14045" w:type="dxa"/>
            <w:gridSpan w:val="2"/>
            <w:tcBorders>
              <w:top w:val="single" w:sz="12" w:space="0" w:color="000000"/>
              <w:left w:val="single" w:sz="12" w:space="0" w:color="000000"/>
              <w:bottom w:val="single" w:sz="6" w:space="0" w:color="000000"/>
              <w:right w:val="single" w:sz="12" w:space="0" w:color="000000"/>
            </w:tcBorders>
            <w:shd w:val="clear" w:color="auto" w:fill="FDE9D9"/>
          </w:tcPr>
          <w:p w14:paraId="6026F2D8" w14:textId="77777777" w:rsidR="00A16CEB" w:rsidRPr="00A16CEB" w:rsidRDefault="00A16CEB" w:rsidP="00A16CEB">
            <w:pPr>
              <w:spacing w:before="0" w:after="100" w:afterAutospacing="1"/>
              <w:rPr>
                <w:b/>
                <w:sz w:val="22"/>
                <w:szCs w:val="22"/>
              </w:rPr>
            </w:pPr>
            <w:r w:rsidRPr="00A16CEB">
              <w:rPr>
                <w:b/>
                <w:sz w:val="22"/>
                <w:szCs w:val="22"/>
                <w:lang w:val="hr-HR"/>
              </w:rPr>
              <w:t>Onlajn nastava (preko Interneta)</w:t>
            </w:r>
          </w:p>
        </w:tc>
      </w:tr>
      <w:tr w:rsidR="002B0C8A" w:rsidRPr="00A16CEB" w14:paraId="12BFDCCA"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7DF183EB" w14:textId="77777777" w:rsidR="002B0C8A" w:rsidRPr="00A16CEB" w:rsidRDefault="002B0C8A" w:rsidP="002B0C8A">
            <w:pPr>
              <w:spacing w:before="0" w:after="100" w:afterAutospacing="1"/>
              <w:rPr>
                <w:sz w:val="22"/>
                <w:szCs w:val="22"/>
                <w:lang w:val="hr-HR"/>
              </w:rPr>
            </w:pPr>
            <w:r w:rsidRPr="00A16CEB">
              <w:rPr>
                <w:sz w:val="22"/>
                <w:szCs w:val="22"/>
                <w:lang w:val="hr-HR"/>
              </w:rPr>
              <w:t>Nastavnik/saradnik za konsutacije sa studentima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355ED937" w14:textId="1D966F9B" w:rsidR="002B0C8A" w:rsidRPr="00A16CEB" w:rsidRDefault="002B0C8A" w:rsidP="002B0C8A">
            <w:pPr>
              <w:spacing w:before="0" w:after="100" w:afterAutospacing="1"/>
              <w:rPr>
                <w:sz w:val="22"/>
                <w:szCs w:val="22"/>
              </w:rPr>
            </w:pPr>
            <w:r>
              <w:rPr>
                <w:sz w:val="22"/>
                <w:szCs w:val="22"/>
              </w:rPr>
              <w:t>Dubravka Vlahović</w:t>
            </w:r>
          </w:p>
        </w:tc>
      </w:tr>
      <w:tr w:rsidR="002B0C8A" w:rsidRPr="00F35C5C" w14:paraId="6C3BE04F"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6585E1A2" w14:textId="77777777" w:rsidR="002B0C8A" w:rsidRPr="00A16CEB" w:rsidRDefault="002B0C8A" w:rsidP="002B0C8A">
            <w:pPr>
              <w:spacing w:before="0" w:after="100" w:afterAutospacing="1"/>
              <w:rPr>
                <w:sz w:val="22"/>
                <w:szCs w:val="22"/>
                <w:lang w:val="hr-HR"/>
              </w:rPr>
            </w:pPr>
            <w:r w:rsidRPr="00A16CEB">
              <w:rPr>
                <w:sz w:val="22"/>
                <w:szCs w:val="22"/>
                <w:lang w:val="hr-HR"/>
              </w:rPr>
              <w:t>e-mail adresa nastavnika/saradnika za konsutacije sa studentima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5C2E0327" w14:textId="2F443F36" w:rsidR="002B0C8A" w:rsidRPr="00F35C5C" w:rsidRDefault="002B0C8A" w:rsidP="002B0C8A">
            <w:pPr>
              <w:spacing w:before="0" w:after="100" w:afterAutospacing="1"/>
              <w:rPr>
                <w:sz w:val="22"/>
                <w:szCs w:val="22"/>
                <w:lang w:val="hr-HR"/>
              </w:rPr>
            </w:pPr>
            <w:r>
              <w:rPr>
                <w:sz w:val="22"/>
                <w:szCs w:val="22"/>
                <w:lang w:val="sr-Latn-CS"/>
              </w:rPr>
              <w:t>dubravka.vlahovic</w:t>
            </w:r>
            <w:r w:rsidRPr="00F35C5C">
              <w:rPr>
                <w:sz w:val="22"/>
                <w:szCs w:val="22"/>
                <w:lang w:val="hr-HR"/>
              </w:rPr>
              <w:t>@metropolitan.ac.rs</w:t>
            </w:r>
          </w:p>
        </w:tc>
      </w:tr>
      <w:tr w:rsidR="002B0C8A" w:rsidRPr="00A16CEB" w14:paraId="6EC00791"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50191B2D" w14:textId="77777777" w:rsidR="002B0C8A" w:rsidRPr="00A16CEB" w:rsidRDefault="002B0C8A" w:rsidP="00D604D5">
            <w:pPr>
              <w:spacing w:before="0" w:after="100" w:afterAutospacing="1"/>
              <w:rPr>
                <w:sz w:val="22"/>
                <w:szCs w:val="22"/>
                <w:lang w:val="hr-HR"/>
              </w:rPr>
            </w:pPr>
            <w:r w:rsidRPr="00A16CEB">
              <w:rPr>
                <w:sz w:val="22"/>
                <w:szCs w:val="22"/>
                <w:lang w:val="hr-HR"/>
              </w:rPr>
              <w:t>Skype adresa Nastavnik/saradnik za konsutacije sa studentima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6E347D83" w14:textId="6839D368" w:rsidR="002B0C8A" w:rsidRPr="00A16CEB" w:rsidRDefault="002B0C8A" w:rsidP="002B0C8A">
            <w:pPr>
              <w:spacing w:before="0" w:after="100" w:afterAutospacing="1"/>
              <w:rPr>
                <w:sz w:val="22"/>
                <w:szCs w:val="22"/>
              </w:rPr>
            </w:pPr>
            <w:r>
              <w:rPr>
                <w:sz w:val="22"/>
                <w:szCs w:val="22"/>
                <w:lang w:val="sr-Latn-CS"/>
              </w:rPr>
              <w:t>dubravka.vlahovic</w:t>
            </w:r>
          </w:p>
        </w:tc>
      </w:tr>
      <w:tr w:rsidR="002B0C8A" w:rsidRPr="00A16CEB" w14:paraId="63DE70B7" w14:textId="77777777" w:rsidTr="002B0C8A">
        <w:trPr>
          <w:trHeight w:val="340"/>
        </w:trPr>
        <w:tc>
          <w:tcPr>
            <w:tcW w:w="7012" w:type="dxa"/>
            <w:tcBorders>
              <w:top w:val="single" w:sz="6" w:space="0" w:color="000000"/>
              <w:left w:val="single" w:sz="12" w:space="0" w:color="000000"/>
              <w:bottom w:val="single" w:sz="12" w:space="0" w:color="000000"/>
              <w:right w:val="single" w:sz="6" w:space="0" w:color="000000"/>
            </w:tcBorders>
            <w:shd w:val="clear" w:color="auto" w:fill="FDE9D9"/>
          </w:tcPr>
          <w:p w14:paraId="57EF44FA" w14:textId="77777777" w:rsidR="002B0C8A" w:rsidRPr="00A16CEB" w:rsidRDefault="002B0C8A" w:rsidP="002B0C8A">
            <w:pPr>
              <w:spacing w:before="0" w:after="100" w:afterAutospacing="1"/>
              <w:rPr>
                <w:sz w:val="22"/>
                <w:szCs w:val="22"/>
                <w:lang w:val="hr-HR"/>
              </w:rPr>
            </w:pPr>
            <w:r w:rsidRPr="00A16CEB">
              <w:rPr>
                <w:sz w:val="22"/>
                <w:szCs w:val="22"/>
                <w:lang w:val="hr-HR"/>
              </w:rPr>
              <w:lastRenderedPageBreak/>
              <w:t>Termini za konsultacije preko Skype</w:t>
            </w:r>
          </w:p>
        </w:tc>
        <w:tc>
          <w:tcPr>
            <w:tcW w:w="7033" w:type="dxa"/>
            <w:tcBorders>
              <w:top w:val="single" w:sz="6" w:space="0" w:color="000000"/>
              <w:left w:val="single" w:sz="6" w:space="0" w:color="000000"/>
              <w:bottom w:val="single" w:sz="12" w:space="0" w:color="000000"/>
              <w:right w:val="single" w:sz="12" w:space="0" w:color="000000"/>
            </w:tcBorders>
            <w:shd w:val="clear" w:color="auto" w:fill="FDE9D9"/>
          </w:tcPr>
          <w:p w14:paraId="11361C0A" w14:textId="0D701FFD" w:rsidR="002B0C8A" w:rsidRPr="00A16CEB" w:rsidRDefault="002B0C8A" w:rsidP="002B0C8A">
            <w:pPr>
              <w:spacing w:before="0" w:after="100" w:afterAutospacing="1"/>
              <w:rPr>
                <w:sz w:val="22"/>
                <w:szCs w:val="22"/>
              </w:rPr>
            </w:pPr>
            <w:r>
              <w:rPr>
                <w:sz w:val="22"/>
                <w:szCs w:val="22"/>
                <w:lang w:val="sr-Latn-CS"/>
              </w:rPr>
              <w:t>utorak, 18.00-19.00,   sreda, 19.00-20.00</w:t>
            </w:r>
          </w:p>
        </w:tc>
      </w:tr>
      <w:tr w:rsidR="002B0C8A" w:rsidRPr="00A16CEB" w14:paraId="282C1A2A" w14:textId="77777777" w:rsidTr="002B0C8A">
        <w:trPr>
          <w:trHeight w:val="340"/>
        </w:trPr>
        <w:tc>
          <w:tcPr>
            <w:tcW w:w="14045" w:type="dxa"/>
            <w:gridSpan w:val="2"/>
            <w:tcBorders>
              <w:top w:val="single" w:sz="12" w:space="0" w:color="000000"/>
              <w:left w:val="single" w:sz="12" w:space="0" w:color="000000"/>
              <w:bottom w:val="single" w:sz="6" w:space="0" w:color="000000"/>
              <w:right w:val="single" w:sz="12" w:space="0" w:color="000000"/>
            </w:tcBorders>
            <w:shd w:val="clear" w:color="auto" w:fill="FDE9D9"/>
          </w:tcPr>
          <w:p w14:paraId="67970873" w14:textId="31478F6A" w:rsidR="002B0C8A" w:rsidRPr="00A16CEB" w:rsidRDefault="002B0C8A" w:rsidP="002B0C8A">
            <w:pPr>
              <w:spacing w:before="0" w:after="100" w:afterAutospacing="1"/>
              <w:rPr>
                <w:b/>
                <w:sz w:val="22"/>
                <w:szCs w:val="22"/>
              </w:rPr>
            </w:pPr>
            <w:r>
              <w:rPr>
                <w:b/>
                <w:sz w:val="22"/>
                <w:szCs w:val="22"/>
                <w:lang w:val="hr-HR"/>
              </w:rPr>
              <w:t>Centar</w:t>
            </w:r>
            <w:r w:rsidRPr="00A16CEB">
              <w:rPr>
                <w:b/>
                <w:sz w:val="22"/>
                <w:szCs w:val="22"/>
                <w:lang w:val="hr-HR"/>
              </w:rPr>
              <w:t xml:space="preserve"> u Nišu</w:t>
            </w:r>
          </w:p>
        </w:tc>
      </w:tr>
      <w:tr w:rsidR="002B0C8A" w:rsidRPr="00A16CEB" w14:paraId="56F9FCF0"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3EF496CC" w14:textId="19DEA655" w:rsidR="002B0C8A" w:rsidRPr="00A16CEB" w:rsidRDefault="002B0C8A" w:rsidP="002B0C8A">
            <w:pPr>
              <w:spacing w:before="0" w:after="100" w:afterAutospacing="1"/>
              <w:rPr>
                <w:sz w:val="22"/>
                <w:szCs w:val="22"/>
                <w:lang w:val="hr-HR"/>
              </w:rPr>
            </w:pPr>
            <w:r w:rsidRPr="00A16CEB">
              <w:rPr>
                <w:sz w:val="22"/>
                <w:szCs w:val="22"/>
                <w:lang w:val="hr-HR"/>
              </w:rPr>
              <w:t>Nastavnik/saradnik</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4849EC45" w14:textId="419004D7" w:rsidR="002B0C8A" w:rsidRPr="00A16CEB" w:rsidRDefault="002B0C8A" w:rsidP="002B0C8A">
            <w:pPr>
              <w:spacing w:before="0" w:after="100" w:afterAutospacing="1"/>
              <w:rPr>
                <w:sz w:val="22"/>
                <w:szCs w:val="22"/>
              </w:rPr>
            </w:pPr>
            <w:r>
              <w:rPr>
                <w:sz w:val="22"/>
                <w:szCs w:val="22"/>
              </w:rPr>
              <w:t>Dubravka Vlahović</w:t>
            </w:r>
          </w:p>
        </w:tc>
      </w:tr>
      <w:tr w:rsidR="002B0C8A" w:rsidRPr="00F35C5C" w14:paraId="2F272786"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4F697647" w14:textId="77777777" w:rsidR="002B0C8A" w:rsidRPr="00A16CEB" w:rsidRDefault="002B0C8A" w:rsidP="002B0C8A">
            <w:pPr>
              <w:spacing w:before="0" w:after="100" w:afterAutospacing="1"/>
              <w:rPr>
                <w:sz w:val="22"/>
                <w:szCs w:val="22"/>
                <w:lang w:val="hr-HR"/>
              </w:rPr>
            </w:pPr>
            <w:r w:rsidRPr="00A16CEB">
              <w:rPr>
                <w:sz w:val="22"/>
                <w:szCs w:val="22"/>
                <w:lang w:val="hr-HR"/>
              </w:rPr>
              <w:t>e-mail adresa saradnika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1BEB5BA2" w14:textId="4D168DD0" w:rsidR="002B0C8A" w:rsidRPr="00F35C5C" w:rsidRDefault="002B0C8A" w:rsidP="002B0C8A">
            <w:pPr>
              <w:spacing w:before="0" w:after="100" w:afterAutospacing="1"/>
              <w:rPr>
                <w:sz w:val="22"/>
                <w:szCs w:val="22"/>
                <w:lang w:val="hr-HR"/>
              </w:rPr>
            </w:pPr>
            <w:r>
              <w:rPr>
                <w:sz w:val="22"/>
                <w:szCs w:val="22"/>
                <w:lang w:val="sr-Latn-CS"/>
              </w:rPr>
              <w:t>dubravka.vlahovic</w:t>
            </w:r>
            <w:r w:rsidRPr="00F35C5C">
              <w:rPr>
                <w:sz w:val="22"/>
                <w:szCs w:val="22"/>
                <w:lang w:val="hr-HR"/>
              </w:rPr>
              <w:t>@metropolitan.ac.rs</w:t>
            </w:r>
          </w:p>
        </w:tc>
      </w:tr>
      <w:tr w:rsidR="002B0C8A" w:rsidRPr="00A16CEB" w14:paraId="12984BF5" w14:textId="77777777" w:rsidTr="002B0C8A">
        <w:trPr>
          <w:trHeight w:val="340"/>
        </w:trPr>
        <w:tc>
          <w:tcPr>
            <w:tcW w:w="7012" w:type="dxa"/>
            <w:tcBorders>
              <w:top w:val="single" w:sz="6" w:space="0" w:color="000000"/>
              <w:left w:val="single" w:sz="12" w:space="0" w:color="000000"/>
              <w:bottom w:val="single" w:sz="6" w:space="0" w:color="000000"/>
              <w:right w:val="single" w:sz="6" w:space="0" w:color="000000"/>
            </w:tcBorders>
            <w:shd w:val="clear" w:color="auto" w:fill="FDE9D9"/>
          </w:tcPr>
          <w:p w14:paraId="0C241913" w14:textId="77777777" w:rsidR="002B0C8A" w:rsidRPr="00A16CEB" w:rsidRDefault="002B0C8A" w:rsidP="002B0C8A">
            <w:pPr>
              <w:spacing w:before="0" w:after="100" w:afterAutospacing="1"/>
              <w:rPr>
                <w:sz w:val="22"/>
                <w:szCs w:val="22"/>
                <w:lang w:val="hr-HR"/>
              </w:rPr>
            </w:pPr>
            <w:r w:rsidRPr="00A16CEB">
              <w:rPr>
                <w:sz w:val="22"/>
                <w:szCs w:val="22"/>
                <w:lang w:val="hr-HR"/>
              </w:rPr>
              <w:t>Skype adresa saradnika</w:t>
            </w:r>
          </w:p>
        </w:tc>
        <w:tc>
          <w:tcPr>
            <w:tcW w:w="7033" w:type="dxa"/>
            <w:tcBorders>
              <w:top w:val="single" w:sz="6" w:space="0" w:color="000000"/>
              <w:left w:val="single" w:sz="6" w:space="0" w:color="000000"/>
              <w:bottom w:val="single" w:sz="6" w:space="0" w:color="000000"/>
              <w:right w:val="single" w:sz="12" w:space="0" w:color="000000"/>
            </w:tcBorders>
            <w:shd w:val="clear" w:color="auto" w:fill="FDE9D9"/>
          </w:tcPr>
          <w:p w14:paraId="5FE295C3" w14:textId="4078BB84" w:rsidR="002B0C8A" w:rsidRPr="00A16CEB" w:rsidRDefault="002B0C8A" w:rsidP="002B0C8A">
            <w:pPr>
              <w:spacing w:before="0" w:after="100" w:afterAutospacing="1"/>
              <w:rPr>
                <w:sz w:val="22"/>
                <w:szCs w:val="22"/>
              </w:rPr>
            </w:pPr>
            <w:r>
              <w:rPr>
                <w:sz w:val="22"/>
                <w:szCs w:val="22"/>
                <w:lang w:val="sr-Latn-CS"/>
              </w:rPr>
              <w:t>dubravka.vlahovic</w:t>
            </w:r>
          </w:p>
        </w:tc>
      </w:tr>
      <w:tr w:rsidR="002B0C8A" w:rsidRPr="00A16CEB" w14:paraId="0885AFC6" w14:textId="77777777" w:rsidTr="002B0C8A">
        <w:trPr>
          <w:trHeight w:val="340"/>
        </w:trPr>
        <w:tc>
          <w:tcPr>
            <w:tcW w:w="7012" w:type="dxa"/>
            <w:tcBorders>
              <w:top w:val="single" w:sz="6" w:space="0" w:color="000000"/>
              <w:left w:val="single" w:sz="12" w:space="0" w:color="000000"/>
              <w:bottom w:val="single" w:sz="12" w:space="0" w:color="000000"/>
              <w:right w:val="single" w:sz="6" w:space="0" w:color="000000"/>
            </w:tcBorders>
            <w:shd w:val="clear" w:color="auto" w:fill="FDE9D9"/>
          </w:tcPr>
          <w:p w14:paraId="77A6C1FA" w14:textId="77777777" w:rsidR="002B0C8A" w:rsidRPr="00A16CEB" w:rsidRDefault="002B0C8A" w:rsidP="002B0C8A">
            <w:pPr>
              <w:spacing w:before="0" w:after="100" w:afterAutospacing="1"/>
              <w:rPr>
                <w:sz w:val="22"/>
                <w:szCs w:val="22"/>
                <w:lang w:val="hr-HR"/>
              </w:rPr>
            </w:pPr>
            <w:r w:rsidRPr="00A16CEB">
              <w:rPr>
                <w:sz w:val="22"/>
                <w:szCs w:val="22"/>
                <w:lang w:val="hr-HR"/>
              </w:rPr>
              <w:t>Termini za konsultacije saradnika preko Skype</w:t>
            </w:r>
          </w:p>
        </w:tc>
        <w:tc>
          <w:tcPr>
            <w:tcW w:w="7033" w:type="dxa"/>
            <w:tcBorders>
              <w:top w:val="single" w:sz="6" w:space="0" w:color="000000"/>
              <w:left w:val="single" w:sz="6" w:space="0" w:color="000000"/>
              <w:bottom w:val="single" w:sz="12" w:space="0" w:color="000000"/>
              <w:right w:val="single" w:sz="12" w:space="0" w:color="000000"/>
            </w:tcBorders>
            <w:shd w:val="clear" w:color="auto" w:fill="FDE9D9"/>
          </w:tcPr>
          <w:p w14:paraId="536C9B11" w14:textId="72BE7EA8" w:rsidR="002B0C8A" w:rsidRPr="00A16CEB" w:rsidRDefault="002B0C8A" w:rsidP="002B0C8A">
            <w:pPr>
              <w:spacing w:before="0" w:after="100" w:afterAutospacing="1"/>
              <w:rPr>
                <w:sz w:val="22"/>
                <w:szCs w:val="22"/>
              </w:rPr>
            </w:pPr>
            <w:r>
              <w:rPr>
                <w:sz w:val="22"/>
                <w:szCs w:val="22"/>
                <w:lang w:val="sr-Latn-CS"/>
              </w:rPr>
              <w:t>utorak, 18.00-19.00,   sreda, 19.00-20.00</w:t>
            </w:r>
          </w:p>
        </w:tc>
      </w:tr>
      <w:tr w:rsidR="002B0C8A" w:rsidRPr="00A16CEB" w14:paraId="382EACAB" w14:textId="77777777" w:rsidTr="002B0C8A">
        <w:trPr>
          <w:trHeight w:val="340"/>
        </w:trPr>
        <w:tc>
          <w:tcPr>
            <w:tcW w:w="14045" w:type="dxa"/>
            <w:gridSpan w:val="2"/>
            <w:tcBorders>
              <w:top w:val="single" w:sz="12" w:space="0" w:color="000000"/>
            </w:tcBorders>
            <w:shd w:val="clear" w:color="auto" w:fill="DBE5F1"/>
            <w:vAlign w:val="center"/>
          </w:tcPr>
          <w:p w14:paraId="0BB4F52E" w14:textId="77777777" w:rsidR="002B0C8A" w:rsidRPr="00A16CEB" w:rsidRDefault="002B0C8A" w:rsidP="002B0C8A">
            <w:pPr>
              <w:spacing w:before="0" w:after="100" w:afterAutospacing="1"/>
              <w:ind w:left="-90" w:right="-58" w:firstLine="90"/>
              <w:jc w:val="center"/>
              <w:rPr>
                <w:b/>
                <w:bCs/>
                <w:sz w:val="22"/>
                <w:szCs w:val="22"/>
                <w:lang w:val="sr-Latn-CS"/>
              </w:rPr>
            </w:pPr>
            <w:r w:rsidRPr="00A16CEB">
              <w:rPr>
                <w:b/>
                <w:bCs/>
                <w:sz w:val="22"/>
                <w:szCs w:val="22"/>
                <w:lang w:val="sr-Latn-CS"/>
              </w:rPr>
              <w:t>PODACI O PREDMETU</w:t>
            </w:r>
          </w:p>
        </w:tc>
      </w:tr>
      <w:tr w:rsidR="002B0C8A" w:rsidRPr="00A16CEB" w14:paraId="32D52E55" w14:textId="77777777" w:rsidTr="002B0C8A">
        <w:trPr>
          <w:trHeight w:val="340"/>
        </w:trPr>
        <w:tc>
          <w:tcPr>
            <w:tcW w:w="7012" w:type="dxa"/>
            <w:shd w:val="clear" w:color="auto" w:fill="DBE5F1"/>
            <w:vAlign w:val="center"/>
          </w:tcPr>
          <w:p w14:paraId="71A2F67B"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Semestar</w:t>
            </w:r>
          </w:p>
        </w:tc>
        <w:tc>
          <w:tcPr>
            <w:tcW w:w="7033" w:type="dxa"/>
            <w:shd w:val="clear" w:color="auto" w:fill="DBE5F1"/>
            <w:vAlign w:val="center"/>
          </w:tcPr>
          <w:p w14:paraId="13D6CF23" w14:textId="778C670B" w:rsidR="002B0C8A" w:rsidRPr="00A16CEB" w:rsidRDefault="002B0C8A" w:rsidP="002B0C8A">
            <w:pPr>
              <w:spacing w:before="0" w:after="100" w:afterAutospacing="1"/>
              <w:ind w:left="-90" w:right="-58" w:firstLine="90"/>
              <w:jc w:val="left"/>
              <w:rPr>
                <w:sz w:val="22"/>
                <w:szCs w:val="22"/>
                <w:lang w:val="sr-Latn-CS"/>
              </w:rPr>
            </w:pPr>
            <w:r>
              <w:rPr>
                <w:color w:val="3333FF"/>
                <w:sz w:val="22"/>
                <w:szCs w:val="22"/>
                <w:lang w:val="sr-Latn-CS"/>
              </w:rPr>
              <w:t>I</w:t>
            </w:r>
          </w:p>
        </w:tc>
      </w:tr>
      <w:tr w:rsidR="002B0C8A" w:rsidRPr="00A16CEB" w14:paraId="5F26764B" w14:textId="77777777" w:rsidTr="002B0C8A">
        <w:trPr>
          <w:trHeight w:val="340"/>
        </w:trPr>
        <w:tc>
          <w:tcPr>
            <w:tcW w:w="7012" w:type="dxa"/>
            <w:shd w:val="clear" w:color="auto" w:fill="DBE5F1"/>
            <w:vAlign w:val="center"/>
          </w:tcPr>
          <w:p w14:paraId="375F4AB2"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 xml:space="preserve">Preduslovi </w:t>
            </w:r>
          </w:p>
        </w:tc>
        <w:tc>
          <w:tcPr>
            <w:tcW w:w="7033" w:type="dxa"/>
            <w:shd w:val="clear" w:color="auto" w:fill="DBE5F1"/>
            <w:vAlign w:val="center"/>
          </w:tcPr>
          <w:p w14:paraId="5DC16402" w14:textId="79D9E8B4" w:rsidR="002B0C8A" w:rsidRPr="00A16CEB" w:rsidRDefault="002B0C8A" w:rsidP="002B0C8A">
            <w:pPr>
              <w:spacing w:before="0" w:after="100" w:afterAutospacing="1"/>
              <w:ind w:left="-90" w:right="-58" w:firstLine="90"/>
              <w:jc w:val="left"/>
              <w:rPr>
                <w:sz w:val="22"/>
                <w:szCs w:val="22"/>
                <w:lang w:val="sr-Latn-CS"/>
              </w:rPr>
            </w:pPr>
            <w:r>
              <w:rPr>
                <w:sz w:val="22"/>
                <w:szCs w:val="22"/>
                <w:lang w:val="sr-Latn-CS"/>
              </w:rPr>
              <w:t>-</w:t>
            </w:r>
          </w:p>
        </w:tc>
      </w:tr>
      <w:tr w:rsidR="002B0C8A" w:rsidRPr="00A16CEB" w14:paraId="57340CE0" w14:textId="77777777" w:rsidTr="002B0C8A">
        <w:trPr>
          <w:trHeight w:val="340"/>
        </w:trPr>
        <w:tc>
          <w:tcPr>
            <w:tcW w:w="7012" w:type="dxa"/>
            <w:shd w:val="clear" w:color="auto" w:fill="DBE5F1"/>
            <w:vAlign w:val="center"/>
          </w:tcPr>
          <w:p w14:paraId="619505B8"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ECTS</w:t>
            </w:r>
          </w:p>
        </w:tc>
        <w:tc>
          <w:tcPr>
            <w:tcW w:w="7033" w:type="dxa"/>
            <w:shd w:val="clear" w:color="auto" w:fill="DBE5F1"/>
            <w:vAlign w:val="center"/>
          </w:tcPr>
          <w:p w14:paraId="2D0941F5" w14:textId="7F885524" w:rsidR="002B0C8A" w:rsidRPr="00A16CEB" w:rsidRDefault="002B0C8A" w:rsidP="002B0C8A">
            <w:pPr>
              <w:spacing w:before="0" w:after="100" w:afterAutospacing="1"/>
              <w:ind w:left="-90" w:right="-58" w:firstLine="90"/>
              <w:jc w:val="left"/>
              <w:rPr>
                <w:sz w:val="22"/>
                <w:szCs w:val="22"/>
                <w:lang w:val="sr-Latn-CS"/>
              </w:rPr>
            </w:pPr>
            <w:r>
              <w:rPr>
                <w:color w:val="3333FF"/>
                <w:sz w:val="22"/>
                <w:szCs w:val="22"/>
                <w:lang w:val="sr-Latn-CS"/>
              </w:rPr>
              <w:t>4 ECTS</w:t>
            </w:r>
          </w:p>
        </w:tc>
      </w:tr>
      <w:tr w:rsidR="002B0C8A" w:rsidRPr="00A16CEB" w14:paraId="0BE1079C" w14:textId="77777777" w:rsidTr="002B0C8A">
        <w:trPr>
          <w:trHeight w:val="340"/>
        </w:trPr>
        <w:tc>
          <w:tcPr>
            <w:tcW w:w="7012" w:type="dxa"/>
            <w:shd w:val="clear" w:color="auto" w:fill="DBE5F1"/>
            <w:vAlign w:val="center"/>
          </w:tcPr>
          <w:p w14:paraId="02DEC20C"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časova predavanja nedeljno</w:t>
            </w:r>
          </w:p>
        </w:tc>
        <w:tc>
          <w:tcPr>
            <w:tcW w:w="7033" w:type="dxa"/>
            <w:shd w:val="clear" w:color="auto" w:fill="DBE5F1"/>
            <w:vAlign w:val="center"/>
          </w:tcPr>
          <w:p w14:paraId="36C70394" w14:textId="5C5FAEA1" w:rsidR="002B0C8A" w:rsidRPr="00A16CEB" w:rsidRDefault="002B0C8A" w:rsidP="002B0C8A">
            <w:pPr>
              <w:spacing w:before="0" w:after="100" w:afterAutospacing="1"/>
              <w:ind w:left="-90" w:right="-58" w:firstLine="90"/>
              <w:jc w:val="left"/>
              <w:rPr>
                <w:color w:val="3333FF"/>
                <w:sz w:val="22"/>
                <w:szCs w:val="22"/>
                <w:lang w:val="sr-Latn-CS"/>
              </w:rPr>
            </w:pPr>
            <w:r>
              <w:rPr>
                <w:color w:val="3333FF"/>
                <w:sz w:val="22"/>
                <w:szCs w:val="22"/>
                <w:lang w:val="sr-Latn-CS"/>
              </w:rPr>
              <w:t>3</w:t>
            </w:r>
          </w:p>
        </w:tc>
      </w:tr>
      <w:tr w:rsidR="002B0C8A" w:rsidRPr="00A16CEB" w14:paraId="3929BAD0" w14:textId="77777777" w:rsidTr="002B0C8A">
        <w:trPr>
          <w:trHeight w:val="340"/>
        </w:trPr>
        <w:tc>
          <w:tcPr>
            <w:tcW w:w="7012" w:type="dxa"/>
            <w:shd w:val="clear" w:color="auto" w:fill="DBE5F1"/>
            <w:vAlign w:val="center"/>
          </w:tcPr>
          <w:p w14:paraId="52ED90B0"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časova grupnih (pokaznih) vežbi nedeljno</w:t>
            </w:r>
          </w:p>
        </w:tc>
        <w:tc>
          <w:tcPr>
            <w:tcW w:w="7033" w:type="dxa"/>
            <w:shd w:val="clear" w:color="auto" w:fill="DBE5F1"/>
            <w:vAlign w:val="center"/>
          </w:tcPr>
          <w:p w14:paraId="7ED47F6F" w14:textId="751F4B4F" w:rsidR="002B0C8A" w:rsidRPr="00A16CEB" w:rsidRDefault="002B0C8A" w:rsidP="002B0C8A">
            <w:pPr>
              <w:spacing w:before="0" w:after="100" w:afterAutospacing="1"/>
              <w:ind w:left="-90" w:right="-58" w:firstLine="90"/>
              <w:jc w:val="left"/>
              <w:rPr>
                <w:sz w:val="22"/>
                <w:szCs w:val="22"/>
                <w:lang w:val="sr-Latn-CS"/>
              </w:rPr>
            </w:pPr>
            <w:r>
              <w:rPr>
                <w:color w:val="3333FF"/>
                <w:sz w:val="22"/>
                <w:szCs w:val="22"/>
                <w:lang w:val="sr-Latn-CS"/>
              </w:rPr>
              <w:t>-</w:t>
            </w:r>
          </w:p>
        </w:tc>
      </w:tr>
      <w:tr w:rsidR="002B0C8A" w:rsidRPr="00A16CEB" w14:paraId="60F3C23D" w14:textId="77777777" w:rsidTr="002B0C8A">
        <w:trPr>
          <w:trHeight w:val="340"/>
        </w:trPr>
        <w:tc>
          <w:tcPr>
            <w:tcW w:w="7012" w:type="dxa"/>
            <w:shd w:val="clear" w:color="auto" w:fill="DBE5F1"/>
            <w:vAlign w:val="center"/>
          </w:tcPr>
          <w:p w14:paraId="10F09036"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časova individualnih vežbanja nedeljno</w:t>
            </w:r>
          </w:p>
        </w:tc>
        <w:tc>
          <w:tcPr>
            <w:tcW w:w="7033" w:type="dxa"/>
            <w:shd w:val="clear" w:color="auto" w:fill="DBE5F1"/>
            <w:vAlign w:val="center"/>
          </w:tcPr>
          <w:p w14:paraId="77D92881" w14:textId="2643839A" w:rsidR="002B0C8A" w:rsidRPr="00A16CEB" w:rsidRDefault="002B0C8A" w:rsidP="002B0C8A">
            <w:pPr>
              <w:spacing w:before="0" w:after="100" w:afterAutospacing="1"/>
              <w:ind w:left="-90" w:right="-58" w:firstLine="90"/>
              <w:jc w:val="left"/>
              <w:rPr>
                <w:sz w:val="22"/>
                <w:szCs w:val="22"/>
                <w:lang w:val="sr-Latn-CS"/>
              </w:rPr>
            </w:pPr>
            <w:r>
              <w:rPr>
                <w:color w:val="3333FF"/>
                <w:sz w:val="22"/>
                <w:szCs w:val="22"/>
                <w:lang w:val="sr-Latn-CS"/>
              </w:rPr>
              <w:t>-</w:t>
            </w:r>
          </w:p>
        </w:tc>
      </w:tr>
      <w:tr w:rsidR="002B0C8A" w:rsidRPr="00A16CEB" w14:paraId="1237163D" w14:textId="77777777" w:rsidTr="002B0C8A">
        <w:trPr>
          <w:trHeight w:val="340"/>
        </w:trPr>
        <w:tc>
          <w:tcPr>
            <w:tcW w:w="7012" w:type="dxa"/>
            <w:shd w:val="clear" w:color="auto" w:fill="DBE5F1"/>
            <w:vAlign w:val="center"/>
          </w:tcPr>
          <w:p w14:paraId="026F953A"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časova samostalnog istraživačkog rada nedeljno</w:t>
            </w:r>
          </w:p>
        </w:tc>
        <w:tc>
          <w:tcPr>
            <w:tcW w:w="7033" w:type="dxa"/>
            <w:shd w:val="clear" w:color="auto" w:fill="DBE5F1"/>
            <w:vAlign w:val="center"/>
          </w:tcPr>
          <w:p w14:paraId="0DBC773D" w14:textId="6ADA134E" w:rsidR="002B0C8A" w:rsidRPr="00A16CEB" w:rsidRDefault="002B0C8A" w:rsidP="002B0C8A">
            <w:pPr>
              <w:spacing w:before="0" w:after="100" w:afterAutospacing="1"/>
              <w:ind w:left="-90" w:right="-58" w:firstLine="90"/>
              <w:jc w:val="left"/>
              <w:rPr>
                <w:sz w:val="22"/>
                <w:szCs w:val="22"/>
                <w:lang w:val="sr-Latn-CS"/>
              </w:rPr>
            </w:pPr>
            <w:r>
              <w:rPr>
                <w:color w:val="3333FF"/>
                <w:sz w:val="22"/>
                <w:szCs w:val="22"/>
                <w:lang w:val="sr-Latn-CS"/>
              </w:rPr>
              <w:t>-</w:t>
            </w:r>
          </w:p>
        </w:tc>
      </w:tr>
      <w:tr w:rsidR="002B0C8A" w:rsidRPr="00A16CEB" w14:paraId="1317D8E8" w14:textId="77777777" w:rsidTr="002B0C8A">
        <w:trPr>
          <w:trHeight w:val="340"/>
        </w:trPr>
        <w:tc>
          <w:tcPr>
            <w:tcW w:w="14045" w:type="dxa"/>
            <w:gridSpan w:val="2"/>
            <w:shd w:val="clear" w:color="auto" w:fill="FFF2CC" w:themeFill="accent4" w:themeFillTint="33"/>
            <w:vAlign w:val="center"/>
          </w:tcPr>
          <w:p w14:paraId="665CD9AE" w14:textId="77777777" w:rsidR="002B0C8A" w:rsidRPr="00A16CEB" w:rsidRDefault="002B0C8A" w:rsidP="002B0C8A">
            <w:pPr>
              <w:spacing w:before="0" w:after="100" w:afterAutospacing="1"/>
              <w:ind w:left="-90" w:right="-58" w:firstLine="90"/>
              <w:jc w:val="left"/>
              <w:rPr>
                <w:b/>
                <w:bCs/>
                <w:sz w:val="22"/>
                <w:szCs w:val="22"/>
                <w:lang w:val="sr-Latn-CS"/>
              </w:rPr>
            </w:pPr>
            <w:r w:rsidRPr="00A16CEB">
              <w:rPr>
                <w:b/>
                <w:bCs/>
                <w:sz w:val="22"/>
                <w:szCs w:val="22"/>
                <w:lang w:val="sr-Latn-CS"/>
              </w:rPr>
              <w:t>PODACI O PREDISPITNIM OBAVEZAMA I ISPITU</w:t>
            </w:r>
          </w:p>
        </w:tc>
      </w:tr>
      <w:tr w:rsidR="002B0C8A" w:rsidRPr="00A16CEB" w14:paraId="3FE0BBB3" w14:textId="77777777" w:rsidTr="002B0C8A">
        <w:trPr>
          <w:trHeight w:val="340"/>
        </w:trPr>
        <w:tc>
          <w:tcPr>
            <w:tcW w:w="7012" w:type="dxa"/>
            <w:shd w:val="clear" w:color="auto" w:fill="FFF2CC" w:themeFill="accent4" w:themeFillTint="33"/>
            <w:vAlign w:val="center"/>
          </w:tcPr>
          <w:p w14:paraId="14E8F6F4"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domaćih zadataka tokom semestra</w:t>
            </w:r>
          </w:p>
        </w:tc>
        <w:tc>
          <w:tcPr>
            <w:tcW w:w="7033" w:type="dxa"/>
            <w:shd w:val="clear" w:color="auto" w:fill="FFF2CC" w:themeFill="accent4" w:themeFillTint="33"/>
            <w:vAlign w:val="center"/>
          </w:tcPr>
          <w:p w14:paraId="4856AABC" w14:textId="0A29AAF9" w:rsidR="002B0C8A" w:rsidRPr="008E5D38" w:rsidRDefault="002B0C8A" w:rsidP="002B0C8A">
            <w:pPr>
              <w:spacing w:before="0" w:after="100" w:afterAutospacing="1"/>
              <w:ind w:left="-90" w:right="-58" w:firstLine="90"/>
              <w:jc w:val="left"/>
              <w:rPr>
                <w:color w:val="0000FF"/>
                <w:sz w:val="22"/>
                <w:szCs w:val="22"/>
                <w:lang w:val="uz-Cyrl-UZ"/>
              </w:rPr>
            </w:pPr>
            <w:r>
              <w:rPr>
                <w:color w:val="0000FF"/>
                <w:sz w:val="22"/>
                <w:szCs w:val="22"/>
                <w:lang w:val="uz-Cyrl-UZ"/>
              </w:rPr>
              <w:t>5</w:t>
            </w:r>
          </w:p>
        </w:tc>
      </w:tr>
      <w:tr w:rsidR="002B0C8A" w:rsidRPr="00A16CEB" w14:paraId="27497AA0" w14:textId="77777777" w:rsidTr="002B0C8A">
        <w:trPr>
          <w:trHeight w:val="340"/>
        </w:trPr>
        <w:tc>
          <w:tcPr>
            <w:tcW w:w="7012" w:type="dxa"/>
            <w:shd w:val="clear" w:color="auto" w:fill="FFF2CC" w:themeFill="accent4" w:themeFillTint="33"/>
            <w:vAlign w:val="center"/>
          </w:tcPr>
          <w:p w14:paraId="2B8D8DDB"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Maksimalan broj poena za jedan domaći zadatak</w:t>
            </w:r>
          </w:p>
        </w:tc>
        <w:tc>
          <w:tcPr>
            <w:tcW w:w="7033" w:type="dxa"/>
            <w:shd w:val="clear" w:color="auto" w:fill="FFF2CC" w:themeFill="accent4" w:themeFillTint="33"/>
            <w:vAlign w:val="center"/>
          </w:tcPr>
          <w:p w14:paraId="7087DD80" w14:textId="7EE33284" w:rsidR="002B0C8A" w:rsidRPr="008E5D38" w:rsidRDefault="002B0C8A" w:rsidP="002B0C8A">
            <w:pPr>
              <w:spacing w:before="0" w:after="100" w:afterAutospacing="1"/>
              <w:ind w:left="-90" w:right="-58" w:firstLine="90"/>
              <w:jc w:val="left"/>
              <w:rPr>
                <w:color w:val="0000FF"/>
                <w:sz w:val="22"/>
                <w:szCs w:val="22"/>
                <w:lang w:val="uz-Cyrl-UZ"/>
              </w:rPr>
            </w:pPr>
            <w:r>
              <w:rPr>
                <w:color w:val="0000FF"/>
                <w:sz w:val="22"/>
                <w:szCs w:val="22"/>
                <w:lang w:val="uz-Cyrl-UZ"/>
              </w:rPr>
              <w:t>2</w:t>
            </w:r>
          </w:p>
        </w:tc>
      </w:tr>
      <w:tr w:rsidR="002B0C8A" w:rsidRPr="00A16CEB" w14:paraId="76AA3DCD" w14:textId="77777777" w:rsidTr="002B0C8A">
        <w:trPr>
          <w:trHeight w:val="340"/>
        </w:trPr>
        <w:tc>
          <w:tcPr>
            <w:tcW w:w="7012" w:type="dxa"/>
            <w:shd w:val="clear" w:color="auto" w:fill="FFF2CC" w:themeFill="accent4" w:themeFillTint="33"/>
            <w:vAlign w:val="center"/>
          </w:tcPr>
          <w:p w14:paraId="48F2212B"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testova tokom semestra</w:t>
            </w:r>
          </w:p>
        </w:tc>
        <w:tc>
          <w:tcPr>
            <w:tcW w:w="7033" w:type="dxa"/>
            <w:shd w:val="clear" w:color="auto" w:fill="FFF2CC" w:themeFill="accent4" w:themeFillTint="33"/>
            <w:vAlign w:val="center"/>
          </w:tcPr>
          <w:p w14:paraId="0BEF4EAF" w14:textId="7BA794EA" w:rsidR="002B0C8A" w:rsidRPr="008E5D38" w:rsidRDefault="002B0C8A" w:rsidP="002B0C8A">
            <w:pPr>
              <w:spacing w:before="0" w:after="100" w:afterAutospacing="1"/>
              <w:ind w:left="-90" w:right="-58" w:firstLine="90"/>
              <w:jc w:val="left"/>
              <w:rPr>
                <w:color w:val="0000FF"/>
                <w:sz w:val="22"/>
                <w:szCs w:val="22"/>
                <w:lang w:val="uz-Cyrl-UZ"/>
              </w:rPr>
            </w:pPr>
            <w:r>
              <w:rPr>
                <w:color w:val="0000FF"/>
                <w:sz w:val="22"/>
                <w:szCs w:val="22"/>
                <w:lang w:val="uz-Cyrl-UZ"/>
              </w:rPr>
              <w:t>1</w:t>
            </w:r>
          </w:p>
        </w:tc>
      </w:tr>
      <w:tr w:rsidR="002B0C8A" w:rsidRPr="00A16CEB" w14:paraId="24BBC4BD" w14:textId="77777777" w:rsidTr="002B0C8A">
        <w:trPr>
          <w:trHeight w:val="340"/>
        </w:trPr>
        <w:tc>
          <w:tcPr>
            <w:tcW w:w="7012" w:type="dxa"/>
            <w:shd w:val="clear" w:color="auto" w:fill="FFF2CC" w:themeFill="accent4" w:themeFillTint="33"/>
            <w:vAlign w:val="center"/>
          </w:tcPr>
          <w:p w14:paraId="7C11E472"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Maksimalan broj poena za jedan test</w:t>
            </w:r>
          </w:p>
        </w:tc>
        <w:tc>
          <w:tcPr>
            <w:tcW w:w="7033" w:type="dxa"/>
            <w:shd w:val="clear" w:color="auto" w:fill="FFF2CC" w:themeFill="accent4" w:themeFillTint="33"/>
            <w:vAlign w:val="center"/>
          </w:tcPr>
          <w:p w14:paraId="5575D6BC" w14:textId="5AA2F672" w:rsidR="002B0C8A" w:rsidRPr="008E5D38" w:rsidRDefault="002B0C8A" w:rsidP="002B0C8A">
            <w:pPr>
              <w:spacing w:before="0" w:after="100" w:afterAutospacing="1"/>
              <w:ind w:left="-90" w:right="-58" w:firstLine="90"/>
              <w:jc w:val="left"/>
              <w:rPr>
                <w:color w:val="0000FF"/>
                <w:sz w:val="22"/>
                <w:szCs w:val="22"/>
                <w:lang w:val="uz-Cyrl-UZ"/>
              </w:rPr>
            </w:pPr>
            <w:r>
              <w:rPr>
                <w:color w:val="0000FF"/>
                <w:sz w:val="22"/>
                <w:szCs w:val="22"/>
                <w:lang w:val="uz-Cyrl-UZ"/>
              </w:rPr>
              <w:t>5</w:t>
            </w:r>
          </w:p>
        </w:tc>
      </w:tr>
      <w:tr w:rsidR="002B0C8A" w:rsidRPr="00A16CEB" w14:paraId="264EE9E8" w14:textId="77777777" w:rsidTr="002B0C8A">
        <w:trPr>
          <w:trHeight w:val="340"/>
        </w:trPr>
        <w:tc>
          <w:tcPr>
            <w:tcW w:w="7012" w:type="dxa"/>
            <w:shd w:val="clear" w:color="auto" w:fill="FFF2CC" w:themeFill="accent4" w:themeFillTint="33"/>
            <w:vAlign w:val="center"/>
          </w:tcPr>
          <w:p w14:paraId="5277435A"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kolokvijuma tokom semestra</w:t>
            </w:r>
          </w:p>
        </w:tc>
        <w:tc>
          <w:tcPr>
            <w:tcW w:w="7033" w:type="dxa"/>
            <w:shd w:val="clear" w:color="auto" w:fill="FFF2CC" w:themeFill="accent4" w:themeFillTint="33"/>
            <w:vAlign w:val="center"/>
          </w:tcPr>
          <w:p w14:paraId="445FB27B" w14:textId="4F54E665" w:rsidR="002B0C8A" w:rsidRPr="004760A0" w:rsidRDefault="002B0C8A" w:rsidP="002B0C8A">
            <w:pPr>
              <w:spacing w:before="0" w:after="100" w:afterAutospacing="1"/>
              <w:ind w:right="-58"/>
              <w:jc w:val="left"/>
              <w:rPr>
                <w:color w:val="0000FF"/>
                <w:sz w:val="22"/>
                <w:szCs w:val="22"/>
                <w:lang w:val="sr-Latn-RS"/>
              </w:rPr>
            </w:pPr>
            <w:r>
              <w:rPr>
                <w:color w:val="0000FF"/>
                <w:sz w:val="22"/>
                <w:szCs w:val="22"/>
                <w:lang w:val="sr-Latn-RS"/>
              </w:rPr>
              <w:t>1</w:t>
            </w:r>
          </w:p>
        </w:tc>
      </w:tr>
      <w:tr w:rsidR="002B0C8A" w:rsidRPr="00A16CEB" w14:paraId="745AA0E5" w14:textId="77777777" w:rsidTr="002B0C8A">
        <w:trPr>
          <w:trHeight w:val="340"/>
        </w:trPr>
        <w:tc>
          <w:tcPr>
            <w:tcW w:w="7012" w:type="dxa"/>
            <w:shd w:val="clear" w:color="auto" w:fill="FFF2CC" w:themeFill="accent4" w:themeFillTint="33"/>
            <w:vAlign w:val="center"/>
          </w:tcPr>
          <w:p w14:paraId="3C703F39"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Maksimalan broj poena za jedan kolokvijum</w:t>
            </w:r>
          </w:p>
        </w:tc>
        <w:tc>
          <w:tcPr>
            <w:tcW w:w="7033" w:type="dxa"/>
            <w:shd w:val="clear" w:color="auto" w:fill="FFF2CC" w:themeFill="accent4" w:themeFillTint="33"/>
            <w:vAlign w:val="center"/>
          </w:tcPr>
          <w:p w14:paraId="393654A9" w14:textId="2ED981AE" w:rsidR="002B0C8A" w:rsidRPr="008E5D38" w:rsidRDefault="002B0C8A" w:rsidP="002B0C8A">
            <w:pPr>
              <w:spacing w:before="0" w:after="100" w:afterAutospacing="1"/>
              <w:ind w:left="-90" w:right="-58" w:firstLine="90"/>
              <w:jc w:val="left"/>
              <w:rPr>
                <w:color w:val="0000FF"/>
                <w:sz w:val="22"/>
                <w:szCs w:val="22"/>
                <w:lang w:val="uz-Cyrl-UZ"/>
              </w:rPr>
            </w:pPr>
            <w:r>
              <w:rPr>
                <w:color w:val="0000FF"/>
                <w:sz w:val="22"/>
                <w:szCs w:val="22"/>
                <w:lang w:val="uz-Cyrl-UZ"/>
              </w:rPr>
              <w:t>20</w:t>
            </w:r>
          </w:p>
        </w:tc>
      </w:tr>
      <w:tr w:rsidR="002B0C8A" w:rsidRPr="00A16CEB" w14:paraId="0BE14593" w14:textId="77777777" w:rsidTr="002B0C8A">
        <w:trPr>
          <w:trHeight w:val="340"/>
        </w:trPr>
        <w:tc>
          <w:tcPr>
            <w:tcW w:w="7012" w:type="dxa"/>
            <w:shd w:val="clear" w:color="auto" w:fill="FFF2CC" w:themeFill="accent4" w:themeFillTint="33"/>
            <w:vAlign w:val="center"/>
          </w:tcPr>
          <w:p w14:paraId="53DB78A9"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projekata tokom semestra</w:t>
            </w:r>
          </w:p>
        </w:tc>
        <w:tc>
          <w:tcPr>
            <w:tcW w:w="7033" w:type="dxa"/>
            <w:shd w:val="clear" w:color="auto" w:fill="FFF2CC" w:themeFill="accent4" w:themeFillTint="33"/>
            <w:vAlign w:val="center"/>
          </w:tcPr>
          <w:p w14:paraId="25B0D4D2" w14:textId="5AAC2EAC" w:rsidR="002B0C8A" w:rsidRPr="008E5D38" w:rsidRDefault="002B0C8A" w:rsidP="002B0C8A">
            <w:pPr>
              <w:spacing w:before="0" w:after="100" w:afterAutospacing="1"/>
              <w:ind w:left="-90" w:right="-58" w:firstLine="90"/>
              <w:jc w:val="left"/>
              <w:rPr>
                <w:color w:val="0000FF"/>
                <w:sz w:val="22"/>
                <w:szCs w:val="22"/>
                <w:lang w:val="uz-Cyrl-UZ"/>
              </w:rPr>
            </w:pPr>
            <w:r>
              <w:rPr>
                <w:color w:val="0000FF"/>
                <w:sz w:val="22"/>
                <w:szCs w:val="22"/>
                <w:lang w:val="uz-Cyrl-UZ"/>
              </w:rPr>
              <w:t>1</w:t>
            </w:r>
          </w:p>
        </w:tc>
      </w:tr>
      <w:tr w:rsidR="002B0C8A" w:rsidRPr="00A16CEB" w14:paraId="4D2F756F" w14:textId="77777777" w:rsidTr="002B0C8A">
        <w:trPr>
          <w:trHeight w:val="340"/>
        </w:trPr>
        <w:tc>
          <w:tcPr>
            <w:tcW w:w="7012" w:type="dxa"/>
            <w:shd w:val="clear" w:color="auto" w:fill="FFF2CC" w:themeFill="accent4" w:themeFillTint="33"/>
            <w:vAlign w:val="center"/>
          </w:tcPr>
          <w:p w14:paraId="5C36BE3D"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Maksimalan broj poena za jedan projekat</w:t>
            </w:r>
          </w:p>
        </w:tc>
        <w:tc>
          <w:tcPr>
            <w:tcW w:w="7033" w:type="dxa"/>
            <w:shd w:val="clear" w:color="auto" w:fill="FFF2CC" w:themeFill="accent4" w:themeFillTint="33"/>
            <w:vAlign w:val="center"/>
          </w:tcPr>
          <w:p w14:paraId="3B2D1FF3" w14:textId="6D9C3EC5" w:rsidR="002B0C8A" w:rsidRPr="008E5D38" w:rsidRDefault="002B0C8A" w:rsidP="002B0C8A">
            <w:pPr>
              <w:spacing w:before="0" w:after="100" w:afterAutospacing="1"/>
              <w:ind w:left="-90" w:right="-58" w:firstLine="90"/>
              <w:jc w:val="left"/>
              <w:rPr>
                <w:color w:val="0000FF"/>
                <w:sz w:val="22"/>
                <w:szCs w:val="22"/>
                <w:lang w:val="uz-Cyrl-UZ"/>
              </w:rPr>
            </w:pPr>
            <w:r>
              <w:rPr>
                <w:color w:val="0000FF"/>
                <w:sz w:val="22"/>
                <w:szCs w:val="22"/>
                <w:lang w:val="uz-Cyrl-UZ"/>
              </w:rPr>
              <w:t>10</w:t>
            </w:r>
          </w:p>
        </w:tc>
      </w:tr>
      <w:tr w:rsidR="002B0C8A" w:rsidRPr="00A16CEB" w14:paraId="350A5F56" w14:textId="77777777" w:rsidTr="002B0C8A">
        <w:trPr>
          <w:trHeight w:val="340"/>
        </w:trPr>
        <w:tc>
          <w:tcPr>
            <w:tcW w:w="7012" w:type="dxa"/>
            <w:shd w:val="clear" w:color="auto" w:fill="FFF2CC" w:themeFill="accent4" w:themeFillTint="33"/>
            <w:vAlign w:val="center"/>
          </w:tcPr>
          <w:p w14:paraId="30B8FA18"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Broj seminarskih radova tokom semestra</w:t>
            </w:r>
          </w:p>
        </w:tc>
        <w:tc>
          <w:tcPr>
            <w:tcW w:w="7033" w:type="dxa"/>
            <w:shd w:val="clear" w:color="auto" w:fill="FFF2CC" w:themeFill="accent4" w:themeFillTint="33"/>
            <w:vAlign w:val="center"/>
          </w:tcPr>
          <w:p w14:paraId="435F2B3B" w14:textId="71F6171B" w:rsidR="002B0C8A" w:rsidRPr="008E5D38" w:rsidRDefault="002B0C8A" w:rsidP="002B0C8A">
            <w:pPr>
              <w:spacing w:before="0" w:after="100" w:afterAutospacing="1"/>
              <w:ind w:left="-90" w:right="-58" w:firstLine="90"/>
              <w:jc w:val="left"/>
              <w:rPr>
                <w:color w:val="0000FF"/>
                <w:sz w:val="22"/>
                <w:szCs w:val="22"/>
                <w:lang w:val="uz-Cyrl-UZ"/>
              </w:rPr>
            </w:pPr>
            <w:r>
              <w:rPr>
                <w:color w:val="0000FF"/>
                <w:sz w:val="22"/>
                <w:szCs w:val="22"/>
                <w:lang w:val="uz-Cyrl-UZ"/>
              </w:rPr>
              <w:t>1</w:t>
            </w:r>
          </w:p>
        </w:tc>
      </w:tr>
      <w:tr w:rsidR="002B0C8A" w:rsidRPr="00A16CEB" w14:paraId="76B475B8" w14:textId="77777777" w:rsidTr="002B0C8A">
        <w:trPr>
          <w:trHeight w:val="340"/>
        </w:trPr>
        <w:tc>
          <w:tcPr>
            <w:tcW w:w="7012" w:type="dxa"/>
            <w:shd w:val="clear" w:color="auto" w:fill="FFF2CC" w:themeFill="accent4" w:themeFillTint="33"/>
            <w:vAlign w:val="center"/>
          </w:tcPr>
          <w:p w14:paraId="69F8251B"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Maksimalan broj poena za jedan seminarski rad</w:t>
            </w:r>
          </w:p>
        </w:tc>
        <w:tc>
          <w:tcPr>
            <w:tcW w:w="7033" w:type="dxa"/>
            <w:shd w:val="clear" w:color="auto" w:fill="FFF2CC" w:themeFill="accent4" w:themeFillTint="33"/>
            <w:vAlign w:val="center"/>
          </w:tcPr>
          <w:p w14:paraId="6FB465DB" w14:textId="4784EF14" w:rsidR="002B0C8A" w:rsidRPr="00F35C5C" w:rsidRDefault="002B0C8A" w:rsidP="002B0C8A">
            <w:pPr>
              <w:spacing w:before="0" w:after="100" w:afterAutospacing="1"/>
              <w:ind w:left="-90" w:right="-58" w:firstLine="90"/>
              <w:jc w:val="left"/>
              <w:rPr>
                <w:color w:val="0000FF"/>
                <w:sz w:val="22"/>
                <w:szCs w:val="22"/>
              </w:rPr>
            </w:pPr>
            <w:r>
              <w:rPr>
                <w:color w:val="0000FF"/>
                <w:sz w:val="22"/>
                <w:szCs w:val="22"/>
                <w:lang w:val="uz-Cyrl-UZ"/>
              </w:rPr>
              <w:t>15</w:t>
            </w:r>
          </w:p>
        </w:tc>
      </w:tr>
      <w:tr w:rsidR="002B0C8A" w:rsidRPr="00A16CEB" w14:paraId="48FFE7E3" w14:textId="77777777" w:rsidTr="002B0C8A">
        <w:trPr>
          <w:trHeight w:val="340"/>
        </w:trPr>
        <w:tc>
          <w:tcPr>
            <w:tcW w:w="7012" w:type="dxa"/>
            <w:shd w:val="clear" w:color="auto" w:fill="FFFFCC"/>
            <w:vAlign w:val="center"/>
          </w:tcPr>
          <w:p w14:paraId="04151B18"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lastRenderedPageBreak/>
              <w:t>A) Maksimalan broj poena za zalaganje studenta tokom semestra</w:t>
            </w:r>
          </w:p>
        </w:tc>
        <w:tc>
          <w:tcPr>
            <w:tcW w:w="7033" w:type="dxa"/>
            <w:shd w:val="clear" w:color="auto" w:fill="FFFFCC"/>
            <w:vAlign w:val="center"/>
          </w:tcPr>
          <w:p w14:paraId="38BD15F3" w14:textId="66765DA4" w:rsidR="002B0C8A" w:rsidRPr="00A16CEB" w:rsidRDefault="002B0C8A" w:rsidP="002B0C8A">
            <w:pPr>
              <w:spacing w:before="0" w:after="100" w:afterAutospacing="1"/>
              <w:ind w:left="-90" w:right="-58" w:firstLine="90"/>
              <w:jc w:val="left"/>
              <w:rPr>
                <w:color w:val="3333FF"/>
                <w:sz w:val="22"/>
                <w:szCs w:val="22"/>
                <w:lang w:val="sr-Latn-CS"/>
              </w:rPr>
            </w:pPr>
            <w:r>
              <w:rPr>
                <w:color w:val="3333FF"/>
                <w:sz w:val="22"/>
                <w:szCs w:val="22"/>
                <w:lang w:val="sr-Latn-CS"/>
              </w:rPr>
              <w:t>10</w:t>
            </w:r>
          </w:p>
        </w:tc>
      </w:tr>
      <w:tr w:rsidR="002B0C8A" w:rsidRPr="00A16CEB" w14:paraId="67EDBCB0" w14:textId="77777777" w:rsidTr="002B0C8A">
        <w:trPr>
          <w:trHeight w:val="340"/>
        </w:trPr>
        <w:tc>
          <w:tcPr>
            <w:tcW w:w="7012" w:type="dxa"/>
            <w:shd w:val="clear" w:color="auto" w:fill="FFFFCC"/>
            <w:vAlign w:val="center"/>
          </w:tcPr>
          <w:p w14:paraId="1C6FDCCA"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B) Maksimalan broj poena za predispitne obaveze</w:t>
            </w:r>
          </w:p>
        </w:tc>
        <w:tc>
          <w:tcPr>
            <w:tcW w:w="7033" w:type="dxa"/>
            <w:shd w:val="clear" w:color="auto" w:fill="FFFFCC"/>
            <w:vAlign w:val="center"/>
          </w:tcPr>
          <w:p w14:paraId="0A75E563" w14:textId="41B3EF84" w:rsidR="002B0C8A" w:rsidRPr="00A16CEB" w:rsidRDefault="002B0C8A" w:rsidP="002B0C8A">
            <w:pPr>
              <w:spacing w:before="0" w:after="100" w:afterAutospacing="1"/>
              <w:ind w:left="-90" w:right="-58" w:firstLine="90"/>
              <w:jc w:val="left"/>
              <w:rPr>
                <w:color w:val="3333FF"/>
                <w:sz w:val="22"/>
                <w:szCs w:val="22"/>
                <w:lang w:val="sr-Latn-CS"/>
              </w:rPr>
            </w:pPr>
            <w:r>
              <w:rPr>
                <w:color w:val="3333FF"/>
                <w:sz w:val="22"/>
                <w:szCs w:val="22"/>
                <w:lang w:val="sr-Latn-CS"/>
              </w:rPr>
              <w:t>60</w:t>
            </w:r>
          </w:p>
        </w:tc>
      </w:tr>
      <w:tr w:rsidR="002B0C8A" w:rsidRPr="00A16CEB" w14:paraId="718E8DE3" w14:textId="77777777" w:rsidTr="002B0C8A">
        <w:trPr>
          <w:trHeight w:val="340"/>
        </w:trPr>
        <w:tc>
          <w:tcPr>
            <w:tcW w:w="7012" w:type="dxa"/>
            <w:shd w:val="clear" w:color="auto" w:fill="FFFFCC"/>
            <w:vAlign w:val="center"/>
          </w:tcPr>
          <w:p w14:paraId="266C8ED8" w14:textId="77777777" w:rsidR="002B0C8A" w:rsidRPr="00A16CEB" w:rsidRDefault="002B0C8A" w:rsidP="002B0C8A">
            <w:pPr>
              <w:spacing w:before="0" w:after="100" w:afterAutospacing="1"/>
              <w:ind w:left="-90" w:right="-58" w:firstLine="90"/>
              <w:jc w:val="left"/>
              <w:rPr>
                <w:color w:val="0000FF"/>
                <w:sz w:val="22"/>
                <w:szCs w:val="22"/>
                <w:lang w:val="sr-Latn-CS"/>
              </w:rPr>
            </w:pPr>
            <w:r>
              <w:rPr>
                <w:color w:val="0000FF"/>
                <w:sz w:val="22"/>
                <w:szCs w:val="22"/>
                <w:lang w:val="sr-Latn-CS"/>
              </w:rPr>
              <w:t>Testovi (N3 x N4 =X3)</w:t>
            </w:r>
          </w:p>
        </w:tc>
        <w:tc>
          <w:tcPr>
            <w:tcW w:w="7033" w:type="dxa"/>
            <w:shd w:val="clear" w:color="auto" w:fill="FFFFCC"/>
            <w:vAlign w:val="center"/>
          </w:tcPr>
          <w:p w14:paraId="2DB0C551" w14:textId="49B53911" w:rsidR="002B0C8A" w:rsidRPr="00A16CEB" w:rsidRDefault="00D4683C" w:rsidP="002B0C8A">
            <w:pPr>
              <w:spacing w:before="0" w:after="100" w:afterAutospacing="1"/>
              <w:ind w:left="-90" w:right="-58" w:firstLine="90"/>
              <w:jc w:val="left"/>
              <w:rPr>
                <w:color w:val="3333FF"/>
                <w:sz w:val="22"/>
                <w:szCs w:val="22"/>
                <w:lang w:val="sr-Latn-CS"/>
              </w:rPr>
            </w:pPr>
            <w:r>
              <w:rPr>
                <w:color w:val="3333FF"/>
                <w:sz w:val="22"/>
                <w:szCs w:val="22"/>
                <w:lang w:val="sr-Latn-CS"/>
              </w:rPr>
              <w:t>25</w:t>
            </w:r>
          </w:p>
        </w:tc>
      </w:tr>
      <w:tr w:rsidR="002B0C8A" w:rsidRPr="00A16CEB" w14:paraId="4EAC71C9" w14:textId="77777777" w:rsidTr="002B0C8A">
        <w:trPr>
          <w:trHeight w:val="340"/>
        </w:trPr>
        <w:tc>
          <w:tcPr>
            <w:tcW w:w="7012" w:type="dxa"/>
            <w:shd w:val="clear" w:color="auto" w:fill="FFFFCC"/>
            <w:vAlign w:val="center"/>
          </w:tcPr>
          <w:p w14:paraId="04E63907" w14:textId="77777777" w:rsidR="002B0C8A" w:rsidRPr="00A16CEB" w:rsidRDefault="002B0C8A" w:rsidP="002B0C8A">
            <w:pPr>
              <w:spacing w:before="0" w:after="100" w:afterAutospacing="1"/>
              <w:ind w:left="-90" w:right="-58" w:firstLine="90"/>
              <w:jc w:val="left"/>
              <w:rPr>
                <w:color w:val="0000FF"/>
                <w:sz w:val="22"/>
                <w:szCs w:val="22"/>
                <w:lang w:val="sr-Latn-CS"/>
              </w:rPr>
            </w:pPr>
            <w:r>
              <w:rPr>
                <w:color w:val="0000FF"/>
                <w:sz w:val="22"/>
                <w:szCs w:val="22"/>
                <w:lang w:val="sr-Latn-CS"/>
              </w:rPr>
              <w:t>Domaći zadaci  (N1 x N2 = X3)</w:t>
            </w:r>
          </w:p>
        </w:tc>
        <w:tc>
          <w:tcPr>
            <w:tcW w:w="7033" w:type="dxa"/>
            <w:shd w:val="clear" w:color="auto" w:fill="FFFFCC"/>
            <w:vAlign w:val="center"/>
          </w:tcPr>
          <w:p w14:paraId="0F2662E4" w14:textId="6C1F437E" w:rsidR="002B0C8A" w:rsidRPr="00A16CEB" w:rsidRDefault="00D4683C" w:rsidP="002B0C8A">
            <w:pPr>
              <w:spacing w:before="0" w:after="100" w:afterAutospacing="1"/>
              <w:ind w:left="-90" w:right="-58" w:firstLine="90"/>
              <w:jc w:val="left"/>
              <w:rPr>
                <w:color w:val="3333FF"/>
                <w:sz w:val="22"/>
                <w:szCs w:val="22"/>
                <w:lang w:val="sr-Latn-CS"/>
              </w:rPr>
            </w:pPr>
            <w:r>
              <w:rPr>
                <w:color w:val="3333FF"/>
                <w:sz w:val="22"/>
                <w:szCs w:val="22"/>
                <w:lang w:val="sr-Latn-CS"/>
              </w:rPr>
              <w:t>10</w:t>
            </w:r>
          </w:p>
        </w:tc>
      </w:tr>
      <w:tr w:rsidR="002B0C8A" w:rsidRPr="00A16CEB" w14:paraId="4EE3437B" w14:textId="77777777" w:rsidTr="002B0C8A">
        <w:trPr>
          <w:trHeight w:val="340"/>
        </w:trPr>
        <w:tc>
          <w:tcPr>
            <w:tcW w:w="7012" w:type="dxa"/>
            <w:shd w:val="clear" w:color="auto" w:fill="FFFFCC"/>
            <w:vAlign w:val="center"/>
          </w:tcPr>
          <w:p w14:paraId="48960542" w14:textId="77777777" w:rsidR="002B0C8A" w:rsidRPr="00A16CEB" w:rsidRDefault="002B0C8A" w:rsidP="002B0C8A">
            <w:pPr>
              <w:spacing w:before="0" w:after="100" w:afterAutospacing="1"/>
              <w:ind w:left="-90" w:right="-58" w:firstLine="90"/>
              <w:jc w:val="left"/>
              <w:rPr>
                <w:color w:val="0000FF"/>
                <w:sz w:val="22"/>
                <w:szCs w:val="22"/>
                <w:lang w:val="sr-Latn-CS"/>
              </w:rPr>
            </w:pPr>
            <w:r w:rsidRPr="00A16CEB">
              <w:rPr>
                <w:color w:val="0000FF"/>
                <w:sz w:val="22"/>
                <w:szCs w:val="22"/>
                <w:lang w:val="sr-Latn-CS"/>
              </w:rPr>
              <w:t>Projekat</w:t>
            </w:r>
            <w:r>
              <w:rPr>
                <w:color w:val="0000FF"/>
                <w:sz w:val="22"/>
                <w:szCs w:val="22"/>
                <w:lang w:val="sr-Latn-CS"/>
              </w:rPr>
              <w:t xml:space="preserve"> (N7 x N8 = X5)</w:t>
            </w:r>
          </w:p>
        </w:tc>
        <w:tc>
          <w:tcPr>
            <w:tcW w:w="7033" w:type="dxa"/>
            <w:shd w:val="clear" w:color="auto" w:fill="FFFFCC"/>
            <w:vAlign w:val="center"/>
          </w:tcPr>
          <w:p w14:paraId="3E549BA1" w14:textId="2286B62A" w:rsidR="002B0C8A" w:rsidRPr="00A16CEB" w:rsidRDefault="00D4683C" w:rsidP="002B0C8A">
            <w:pPr>
              <w:spacing w:before="0" w:after="100" w:afterAutospacing="1"/>
              <w:ind w:left="-90" w:right="-58" w:firstLine="90"/>
              <w:jc w:val="left"/>
              <w:rPr>
                <w:color w:val="3333FF"/>
                <w:sz w:val="22"/>
                <w:szCs w:val="22"/>
                <w:lang w:val="sr-Latn-CS"/>
              </w:rPr>
            </w:pPr>
            <w:r>
              <w:rPr>
                <w:color w:val="3333FF"/>
                <w:sz w:val="22"/>
                <w:szCs w:val="22"/>
                <w:lang w:val="sr-Latn-CS"/>
              </w:rPr>
              <w:t>25</w:t>
            </w:r>
          </w:p>
        </w:tc>
      </w:tr>
      <w:tr w:rsidR="002B0C8A" w:rsidRPr="00A16CEB" w14:paraId="50E2DA80" w14:textId="77777777" w:rsidTr="002B0C8A">
        <w:trPr>
          <w:trHeight w:val="340"/>
        </w:trPr>
        <w:tc>
          <w:tcPr>
            <w:tcW w:w="7012" w:type="dxa"/>
            <w:shd w:val="clear" w:color="auto" w:fill="FFFFCC"/>
            <w:vAlign w:val="center"/>
          </w:tcPr>
          <w:p w14:paraId="7FA0B745"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C) Maksimalan broj poena za ispit</w:t>
            </w:r>
          </w:p>
        </w:tc>
        <w:tc>
          <w:tcPr>
            <w:tcW w:w="7033" w:type="dxa"/>
            <w:shd w:val="clear" w:color="auto" w:fill="FFFFCC"/>
            <w:vAlign w:val="center"/>
          </w:tcPr>
          <w:p w14:paraId="53A3E05B" w14:textId="77777777" w:rsidR="002B0C8A" w:rsidRPr="008E5D38" w:rsidRDefault="002B0C8A" w:rsidP="002B0C8A">
            <w:pPr>
              <w:spacing w:before="0" w:after="100" w:afterAutospacing="1"/>
              <w:ind w:left="-90" w:right="-58" w:firstLine="90"/>
              <w:jc w:val="left"/>
              <w:rPr>
                <w:color w:val="000000" w:themeColor="text1"/>
                <w:sz w:val="22"/>
                <w:szCs w:val="22"/>
                <w:lang w:val="sr-Latn-CS"/>
              </w:rPr>
            </w:pPr>
            <w:r w:rsidRPr="008E5D38">
              <w:rPr>
                <w:color w:val="000000" w:themeColor="text1"/>
                <w:sz w:val="22"/>
                <w:szCs w:val="22"/>
                <w:lang w:val="sr-Latn-CS"/>
              </w:rPr>
              <w:t>30</w:t>
            </w:r>
          </w:p>
        </w:tc>
      </w:tr>
      <w:tr w:rsidR="002B0C8A" w:rsidRPr="00A16CEB" w14:paraId="1737359B" w14:textId="77777777" w:rsidTr="002B0C8A">
        <w:trPr>
          <w:trHeight w:val="340"/>
        </w:trPr>
        <w:tc>
          <w:tcPr>
            <w:tcW w:w="7012" w:type="dxa"/>
            <w:shd w:val="clear" w:color="auto" w:fill="FFFFCC"/>
            <w:vAlign w:val="center"/>
          </w:tcPr>
          <w:p w14:paraId="29E5395E" w14:textId="77777777" w:rsidR="002B0C8A" w:rsidRPr="00A16CEB" w:rsidRDefault="002B0C8A" w:rsidP="002B0C8A">
            <w:pPr>
              <w:spacing w:before="0" w:after="100" w:afterAutospacing="1"/>
              <w:ind w:left="-90" w:right="-58" w:firstLine="90"/>
              <w:jc w:val="left"/>
              <w:rPr>
                <w:b/>
                <w:sz w:val="22"/>
                <w:szCs w:val="22"/>
                <w:lang w:val="uz-Cyrl-UZ"/>
              </w:rPr>
            </w:pPr>
            <w:r w:rsidRPr="00A16CEB">
              <w:rPr>
                <w:b/>
                <w:sz w:val="22"/>
                <w:szCs w:val="22"/>
                <w:lang w:val="sr-Latn-CS"/>
              </w:rPr>
              <w:t xml:space="preserve">UKUPAN BROJ POENA </w:t>
            </w:r>
            <w:r w:rsidRPr="00A16CEB">
              <w:rPr>
                <w:b/>
                <w:sz w:val="22"/>
                <w:szCs w:val="22"/>
                <w:lang w:val="uz-Cyrl-UZ"/>
              </w:rPr>
              <w:t>(A+B+C):</w:t>
            </w:r>
          </w:p>
        </w:tc>
        <w:tc>
          <w:tcPr>
            <w:tcW w:w="7033" w:type="dxa"/>
            <w:shd w:val="clear" w:color="auto" w:fill="FFFFCC"/>
            <w:vAlign w:val="center"/>
          </w:tcPr>
          <w:p w14:paraId="59D68EF5" w14:textId="77777777" w:rsidR="002B0C8A" w:rsidRPr="00A16CEB" w:rsidRDefault="002B0C8A" w:rsidP="002B0C8A">
            <w:pPr>
              <w:spacing w:before="0" w:after="100" w:afterAutospacing="1"/>
              <w:ind w:left="-90" w:right="-58" w:firstLine="90"/>
              <w:jc w:val="left"/>
              <w:rPr>
                <w:b/>
                <w:sz w:val="22"/>
                <w:szCs w:val="22"/>
                <w:lang w:val="sr-Latn-CS"/>
              </w:rPr>
            </w:pPr>
            <w:r w:rsidRPr="00A16CEB">
              <w:rPr>
                <w:b/>
                <w:sz w:val="22"/>
                <w:szCs w:val="22"/>
                <w:lang w:val="sr-Latn-CS"/>
              </w:rPr>
              <w:t>100</w:t>
            </w:r>
          </w:p>
        </w:tc>
      </w:tr>
      <w:tr w:rsidR="002B0C8A" w:rsidRPr="00A16CEB" w14:paraId="0E5B75C4" w14:textId="77777777" w:rsidTr="002B0C8A">
        <w:trPr>
          <w:trHeight w:val="340"/>
        </w:trPr>
        <w:tc>
          <w:tcPr>
            <w:tcW w:w="7012" w:type="dxa"/>
            <w:shd w:val="clear" w:color="auto" w:fill="FFF2CC" w:themeFill="accent4" w:themeFillTint="33"/>
            <w:vAlign w:val="center"/>
          </w:tcPr>
          <w:p w14:paraId="3C1044AA"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Vreme trajanja ispita u minutima</w:t>
            </w:r>
          </w:p>
        </w:tc>
        <w:tc>
          <w:tcPr>
            <w:tcW w:w="7033" w:type="dxa"/>
            <w:shd w:val="clear" w:color="auto" w:fill="FFF2CC" w:themeFill="accent4" w:themeFillTint="33"/>
            <w:vAlign w:val="center"/>
          </w:tcPr>
          <w:p w14:paraId="572700ED" w14:textId="53D99A43" w:rsidR="002B0C8A" w:rsidRPr="00A16CEB" w:rsidRDefault="002B0C8A" w:rsidP="002B0C8A">
            <w:pPr>
              <w:spacing w:before="0" w:after="100" w:afterAutospacing="1"/>
              <w:ind w:left="-90" w:right="-58" w:firstLine="90"/>
              <w:jc w:val="left"/>
              <w:rPr>
                <w:color w:val="365F91"/>
                <w:sz w:val="22"/>
                <w:szCs w:val="22"/>
                <w:lang w:val="uz-Cyrl-UZ"/>
              </w:rPr>
            </w:pPr>
            <w:r>
              <w:rPr>
                <w:color w:val="0000FF"/>
                <w:sz w:val="22"/>
                <w:szCs w:val="22"/>
                <w:lang w:val="uz-Cyrl-UZ"/>
              </w:rPr>
              <w:t>90 minuta</w:t>
            </w:r>
          </w:p>
        </w:tc>
      </w:tr>
      <w:tr w:rsidR="002B0C8A" w:rsidRPr="00A16CEB" w14:paraId="44F531C4" w14:textId="77777777" w:rsidTr="002B0C8A">
        <w:trPr>
          <w:trHeight w:val="340"/>
        </w:trPr>
        <w:tc>
          <w:tcPr>
            <w:tcW w:w="7012" w:type="dxa"/>
            <w:shd w:val="clear" w:color="auto" w:fill="FFF2CC" w:themeFill="accent4" w:themeFillTint="33"/>
            <w:vAlign w:val="center"/>
          </w:tcPr>
          <w:p w14:paraId="65C1A8BB"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 xml:space="preserve">Forma ispita </w:t>
            </w:r>
          </w:p>
        </w:tc>
        <w:tc>
          <w:tcPr>
            <w:tcW w:w="7033" w:type="dxa"/>
            <w:shd w:val="clear" w:color="auto" w:fill="FFF2CC" w:themeFill="accent4" w:themeFillTint="33"/>
            <w:vAlign w:val="center"/>
          </w:tcPr>
          <w:p w14:paraId="5173078B" w14:textId="361053A8" w:rsidR="002B0C8A" w:rsidRPr="004760A0" w:rsidRDefault="002B0C8A" w:rsidP="002B0C8A">
            <w:pPr>
              <w:spacing w:before="0" w:after="100" w:afterAutospacing="1"/>
              <w:ind w:left="-90" w:right="-58" w:firstLine="90"/>
              <w:jc w:val="left"/>
              <w:rPr>
                <w:color w:val="365F91"/>
                <w:sz w:val="22"/>
                <w:szCs w:val="22"/>
                <w:lang w:val="sr-Latn-RS"/>
              </w:rPr>
            </w:pPr>
            <w:r>
              <w:rPr>
                <w:color w:val="0000FF"/>
                <w:sz w:val="22"/>
                <w:szCs w:val="22"/>
                <w:lang w:val="uz-Cyrl-UZ"/>
              </w:rPr>
              <w:t xml:space="preserve">Test </w:t>
            </w:r>
            <w:r>
              <w:rPr>
                <w:color w:val="0000FF"/>
                <w:sz w:val="22"/>
                <w:szCs w:val="22"/>
                <w:lang w:val="sr-Latn-RS"/>
              </w:rPr>
              <w:t>na papiru</w:t>
            </w:r>
          </w:p>
        </w:tc>
      </w:tr>
      <w:tr w:rsidR="002B0C8A" w:rsidRPr="00A16CEB" w14:paraId="4088E5CD" w14:textId="77777777" w:rsidTr="002B0C8A">
        <w:trPr>
          <w:trHeight w:val="340"/>
        </w:trPr>
        <w:tc>
          <w:tcPr>
            <w:tcW w:w="7012" w:type="dxa"/>
            <w:shd w:val="clear" w:color="auto" w:fill="FFF2CC" w:themeFill="accent4" w:themeFillTint="33"/>
            <w:vAlign w:val="center"/>
          </w:tcPr>
          <w:p w14:paraId="0D8316FB" w14:textId="77777777" w:rsidR="002B0C8A" w:rsidRPr="00A16CEB" w:rsidRDefault="002B0C8A" w:rsidP="002B0C8A">
            <w:pPr>
              <w:spacing w:before="0" w:after="100" w:afterAutospacing="1"/>
              <w:ind w:left="-90" w:right="-58" w:firstLine="90"/>
              <w:jc w:val="left"/>
              <w:rPr>
                <w:sz w:val="22"/>
                <w:szCs w:val="22"/>
                <w:lang w:val="sr-Latn-CS"/>
              </w:rPr>
            </w:pPr>
            <w:r w:rsidRPr="00A16CEB">
              <w:rPr>
                <w:sz w:val="22"/>
                <w:szCs w:val="22"/>
                <w:lang w:val="sr-Latn-CS"/>
              </w:rPr>
              <w:t>Računarski alati ili pribor koji se koriste na ispitu</w:t>
            </w:r>
          </w:p>
        </w:tc>
        <w:tc>
          <w:tcPr>
            <w:tcW w:w="7033" w:type="dxa"/>
            <w:shd w:val="clear" w:color="auto" w:fill="FFF2CC" w:themeFill="accent4" w:themeFillTint="33"/>
            <w:vAlign w:val="center"/>
          </w:tcPr>
          <w:p w14:paraId="79154870" w14:textId="0A1A3444" w:rsidR="002B0C8A" w:rsidRPr="00A16CEB" w:rsidRDefault="002B0C8A" w:rsidP="002B0C8A">
            <w:pPr>
              <w:spacing w:before="0" w:after="100" w:afterAutospacing="1"/>
              <w:ind w:left="-90" w:right="-58" w:firstLine="90"/>
              <w:jc w:val="left"/>
              <w:rPr>
                <w:sz w:val="22"/>
                <w:szCs w:val="22"/>
                <w:lang w:val="sr-Latn-CS"/>
              </w:rPr>
            </w:pPr>
            <w:r>
              <w:rPr>
                <w:color w:val="0000FF"/>
                <w:sz w:val="22"/>
                <w:szCs w:val="22"/>
                <w:lang w:val="sr-Latn-CS"/>
              </w:rPr>
              <w:t>-</w:t>
            </w:r>
          </w:p>
        </w:tc>
      </w:tr>
    </w:tbl>
    <w:p w14:paraId="5EE4BFB7" w14:textId="77777777" w:rsidR="00375994" w:rsidRDefault="00375994" w:rsidP="00C77DDC">
      <w:pPr>
        <w:ind w:left="-90" w:right="-58" w:firstLine="90"/>
        <w:rPr>
          <w:b/>
          <w:bCs/>
          <w:lang w:val="sr-Latn-CS"/>
        </w:rPr>
      </w:pPr>
    </w:p>
    <w:p w14:paraId="089BABF2" w14:textId="77777777" w:rsidR="00375994" w:rsidRDefault="00375994" w:rsidP="00C77DDC">
      <w:pPr>
        <w:ind w:left="-90" w:right="-58" w:firstLine="90"/>
        <w:rPr>
          <w:b/>
          <w:bCs/>
          <w:sz w:val="24"/>
          <w:szCs w:val="24"/>
          <w:lang w:val="sr-Latn-CS"/>
        </w:rPr>
      </w:pPr>
      <w:r w:rsidRPr="00FA1388">
        <w:rPr>
          <w:b/>
          <w:bCs/>
          <w:sz w:val="24"/>
          <w:szCs w:val="24"/>
          <w:lang w:val="sr-Latn-CS"/>
        </w:rPr>
        <w:t>Literatura (nastavni materijal)</w:t>
      </w:r>
    </w:p>
    <w:p w14:paraId="05EF3BAC" w14:textId="77777777" w:rsidR="004760A0" w:rsidRPr="00FA1388" w:rsidRDefault="004760A0" w:rsidP="00C77DDC">
      <w:pPr>
        <w:ind w:left="-90" w:right="-58" w:firstLine="90"/>
        <w:rPr>
          <w:sz w:val="24"/>
          <w:szCs w:val="24"/>
          <w:lang w:val="sr-Latn-CS"/>
        </w:rPr>
      </w:pPr>
    </w:p>
    <w:p w14:paraId="3CFE9A22" w14:textId="77777777" w:rsidR="004760A0" w:rsidRDefault="004760A0" w:rsidP="00A3490E">
      <w:pPr>
        <w:numPr>
          <w:ilvl w:val="0"/>
          <w:numId w:val="7"/>
        </w:numPr>
        <w:spacing w:before="0"/>
        <w:jc w:val="left"/>
        <w:rPr>
          <w:lang w:val="sr-Latn-CS"/>
        </w:rPr>
      </w:pPr>
      <w:r w:rsidRPr="00C51C33">
        <w:rPr>
          <w:lang w:val="sr-Latn-CS"/>
        </w:rPr>
        <w:t>Obavezna literatura:</w:t>
      </w:r>
    </w:p>
    <w:p w14:paraId="0E6BD595" w14:textId="30693EB0" w:rsidR="004760A0" w:rsidRPr="00C51C33" w:rsidRDefault="004760A0" w:rsidP="00A3490E">
      <w:pPr>
        <w:numPr>
          <w:ilvl w:val="0"/>
          <w:numId w:val="6"/>
        </w:numPr>
        <w:spacing w:before="0"/>
        <w:jc w:val="left"/>
        <w:rPr>
          <w:lang w:val="sr-Latn-CS"/>
        </w:rPr>
      </w:pPr>
      <w:r>
        <w:rPr>
          <w:lang w:val="sr-Latn-CS"/>
        </w:rPr>
        <w:t>Pripremljena pr</w:t>
      </w:r>
      <w:r w:rsidR="00D604D5">
        <w:rPr>
          <w:lang w:val="sr-Latn-CS"/>
        </w:rPr>
        <w:t xml:space="preserve">edavanja na sistemu za e-učenje univerziteta </w:t>
      </w:r>
      <w:r>
        <w:rPr>
          <w:lang w:val="sr-Latn-CS"/>
        </w:rPr>
        <w:t>Metropolitan</w:t>
      </w:r>
    </w:p>
    <w:p w14:paraId="59ED76B1" w14:textId="77777777" w:rsidR="004760A0" w:rsidRPr="00C51C33" w:rsidRDefault="004760A0" w:rsidP="004760A0">
      <w:pPr>
        <w:spacing w:before="0"/>
        <w:ind w:left="1080"/>
        <w:jc w:val="left"/>
        <w:rPr>
          <w:lang w:val="sr-Latn-CS"/>
        </w:rPr>
      </w:pPr>
    </w:p>
    <w:p w14:paraId="57201BEF" w14:textId="77777777" w:rsidR="00A57334" w:rsidRPr="00FA1388" w:rsidRDefault="00A57334" w:rsidP="004760A0">
      <w:pPr>
        <w:ind w:right="-58"/>
        <w:rPr>
          <w:color w:val="0000CC"/>
          <w:szCs w:val="22"/>
          <w:lang w:val="sr-Latn-CS"/>
        </w:rPr>
      </w:pPr>
    </w:p>
    <w:p w14:paraId="05DC826F" w14:textId="77777777" w:rsidR="00375994" w:rsidRPr="00FA1388" w:rsidRDefault="00375994" w:rsidP="00C77DDC">
      <w:pPr>
        <w:ind w:left="-90" w:right="-58" w:firstLine="90"/>
        <w:jc w:val="left"/>
        <w:rPr>
          <w:sz w:val="24"/>
          <w:szCs w:val="24"/>
          <w:lang w:val="sr-Latn-CS"/>
        </w:rPr>
      </w:pPr>
      <w:r w:rsidRPr="00FA1388">
        <w:rPr>
          <w:b/>
          <w:bCs/>
          <w:sz w:val="24"/>
          <w:szCs w:val="24"/>
          <w:lang w:val="sr-Latn-CS"/>
        </w:rPr>
        <w:t>Dopunska literatura</w:t>
      </w:r>
    </w:p>
    <w:p w14:paraId="08512C03" w14:textId="77777777" w:rsidR="004760A0" w:rsidRPr="009D695E" w:rsidRDefault="004760A0" w:rsidP="00A3490E">
      <w:pPr>
        <w:numPr>
          <w:ilvl w:val="0"/>
          <w:numId w:val="9"/>
        </w:numPr>
        <w:jc w:val="left"/>
        <w:rPr>
          <w:sz w:val="22"/>
          <w:szCs w:val="22"/>
          <w:lang w:val="sr-Latn-CS"/>
        </w:rPr>
      </w:pPr>
      <w:r>
        <w:rPr>
          <w:lang w:val="sr-Latn-CS"/>
        </w:rPr>
        <w:t>Oxford Practice Grammar, OUP</w:t>
      </w:r>
    </w:p>
    <w:p w14:paraId="2D121B13" w14:textId="77777777" w:rsidR="004760A0" w:rsidRPr="00C51C33" w:rsidRDefault="004760A0" w:rsidP="00A3490E">
      <w:pPr>
        <w:numPr>
          <w:ilvl w:val="0"/>
          <w:numId w:val="9"/>
        </w:numPr>
        <w:spacing w:before="0"/>
        <w:jc w:val="left"/>
        <w:rPr>
          <w:lang w:val="sr-Latn-CS"/>
        </w:rPr>
      </w:pPr>
      <w:r>
        <w:rPr>
          <w:lang w:val="sr-Latn-CS"/>
        </w:rPr>
        <w:t xml:space="preserve">The </w:t>
      </w:r>
      <w:r w:rsidRPr="00C51C33">
        <w:rPr>
          <w:lang w:val="sr-Latn-CS"/>
        </w:rPr>
        <w:t>Top Floor, David Evans, Summertime Publishing, London</w:t>
      </w:r>
    </w:p>
    <w:p w14:paraId="2AA57348" w14:textId="77777777" w:rsidR="004760A0" w:rsidRPr="00C51C33" w:rsidRDefault="004760A0" w:rsidP="00A3490E">
      <w:pPr>
        <w:numPr>
          <w:ilvl w:val="0"/>
          <w:numId w:val="8"/>
        </w:numPr>
        <w:spacing w:before="0"/>
        <w:rPr>
          <w:lang w:val="sr-Latn-CS"/>
        </w:rPr>
      </w:pPr>
      <w:r w:rsidRPr="00C51C33">
        <w:rPr>
          <w:lang w:val="sr-Latn-CS"/>
        </w:rPr>
        <w:t>Dvojezični rečnici englesko-srpski i srpsko-engleski (bilo koji, u štampanom ili e-formatu)</w:t>
      </w:r>
    </w:p>
    <w:p w14:paraId="284460A8" w14:textId="77777777" w:rsidR="004760A0" w:rsidRPr="00C51C33" w:rsidRDefault="004760A0" w:rsidP="00A3490E">
      <w:pPr>
        <w:numPr>
          <w:ilvl w:val="0"/>
          <w:numId w:val="8"/>
        </w:numPr>
        <w:spacing w:before="0"/>
        <w:rPr>
          <w:lang w:val="sr-Latn-CS"/>
        </w:rPr>
      </w:pPr>
      <w:r w:rsidRPr="00C51C33">
        <w:rPr>
          <w:lang w:val="sr-Latn-CS"/>
        </w:rPr>
        <w:t>Jednojezični rečnik engleskog jezika sa izgovorom (bilo koji, u štampanom ili e-formatu)</w:t>
      </w:r>
    </w:p>
    <w:p w14:paraId="623CDC27" w14:textId="77777777" w:rsidR="004760A0" w:rsidRPr="00C51C33" w:rsidRDefault="004760A0" w:rsidP="00A3490E">
      <w:pPr>
        <w:numPr>
          <w:ilvl w:val="0"/>
          <w:numId w:val="8"/>
        </w:numPr>
        <w:spacing w:before="0"/>
        <w:rPr>
          <w:lang w:val="sr-Latn-CS"/>
        </w:rPr>
      </w:pPr>
      <w:r w:rsidRPr="00C51C33">
        <w:rPr>
          <w:i/>
          <w:iCs/>
          <w:lang w:val="sr-Latn-CS"/>
        </w:rPr>
        <w:t>Oxford Dictionary of Computing</w:t>
      </w:r>
      <w:r w:rsidRPr="00C51C33">
        <w:rPr>
          <w:lang w:val="sr-Latn-CS"/>
        </w:rPr>
        <w:t>, OUP.</w:t>
      </w:r>
    </w:p>
    <w:p w14:paraId="53D6BD2D" w14:textId="77777777" w:rsidR="004760A0" w:rsidRDefault="004760A0" w:rsidP="00A3490E">
      <w:pPr>
        <w:numPr>
          <w:ilvl w:val="0"/>
          <w:numId w:val="8"/>
        </w:numPr>
        <w:spacing w:before="0"/>
        <w:rPr>
          <w:lang w:val="sr-Latn-CS"/>
        </w:rPr>
      </w:pPr>
      <w:r w:rsidRPr="00C51C33">
        <w:rPr>
          <w:i/>
          <w:iCs/>
          <w:lang w:val="sr-Latn-CS"/>
        </w:rPr>
        <w:t>Rečnik kompjuterskih termina</w:t>
      </w:r>
      <w:r w:rsidRPr="00C51C33">
        <w:rPr>
          <w:lang w:val="sr-Latn-CS"/>
        </w:rPr>
        <w:t>, Vera Tasić i Ivan Bauer, Mikro knjiga, Beograd.</w:t>
      </w:r>
    </w:p>
    <w:p w14:paraId="70244E99" w14:textId="77777777" w:rsidR="004760A0" w:rsidRPr="00C51C33" w:rsidRDefault="0018493E" w:rsidP="00A3490E">
      <w:pPr>
        <w:numPr>
          <w:ilvl w:val="0"/>
          <w:numId w:val="8"/>
        </w:numPr>
        <w:spacing w:before="0"/>
        <w:jc w:val="left"/>
        <w:rPr>
          <w:lang w:val="en-US"/>
        </w:rPr>
      </w:pPr>
      <w:hyperlink r:id="rId9" w:tgtFrame="_parent" w:history="1">
        <w:r w:rsidR="004760A0" w:rsidRPr="00C51C33">
          <w:rPr>
            <w:rStyle w:val="Hyperlink"/>
            <w:lang w:val="en-US"/>
          </w:rPr>
          <w:t>http://www.Webopedia.com</w:t>
        </w:r>
      </w:hyperlink>
      <w:r w:rsidR="004760A0" w:rsidRPr="00C51C33">
        <w:rPr>
          <w:lang w:val="en-US"/>
        </w:rPr>
        <w:t xml:space="preserve"> </w:t>
      </w:r>
    </w:p>
    <w:p w14:paraId="3BE828F6" w14:textId="77777777" w:rsidR="004760A0" w:rsidRPr="00C51C33" w:rsidRDefault="0018493E" w:rsidP="00A3490E">
      <w:pPr>
        <w:numPr>
          <w:ilvl w:val="0"/>
          <w:numId w:val="8"/>
        </w:numPr>
        <w:spacing w:before="0"/>
        <w:jc w:val="left"/>
        <w:rPr>
          <w:lang w:val="en-US"/>
        </w:rPr>
      </w:pPr>
      <w:hyperlink r:id="rId10" w:tgtFrame="_parent" w:history="1">
        <w:r w:rsidR="004760A0" w:rsidRPr="00C51C33">
          <w:rPr>
            <w:rStyle w:val="Hyperlink"/>
            <w:lang w:val="en-US"/>
          </w:rPr>
          <w:t>http://www.techdictionary.com</w:t>
        </w:r>
      </w:hyperlink>
    </w:p>
    <w:p w14:paraId="54783610" w14:textId="77777777" w:rsidR="004760A0" w:rsidRPr="00C51C33" w:rsidRDefault="0018493E" w:rsidP="00A3490E">
      <w:pPr>
        <w:numPr>
          <w:ilvl w:val="0"/>
          <w:numId w:val="8"/>
        </w:numPr>
        <w:spacing w:before="0"/>
        <w:jc w:val="left"/>
        <w:rPr>
          <w:lang w:val="en-US"/>
        </w:rPr>
      </w:pPr>
      <w:hyperlink r:id="rId11" w:tgtFrame="_parent" w:history="1">
        <w:r w:rsidR="004760A0" w:rsidRPr="00C51C33">
          <w:rPr>
            <w:rStyle w:val="Hyperlink"/>
            <w:lang w:val="en-US"/>
          </w:rPr>
          <w:t>http://www.computeruser.com/resources/dictionary</w:t>
        </w:r>
      </w:hyperlink>
      <w:r w:rsidR="004760A0" w:rsidRPr="00C51C33">
        <w:rPr>
          <w:lang w:val="en-US"/>
        </w:rPr>
        <w:t xml:space="preserve">;  </w:t>
      </w:r>
    </w:p>
    <w:p w14:paraId="22BEF5B5" w14:textId="77777777" w:rsidR="004760A0" w:rsidRPr="00C51C33" w:rsidRDefault="0018493E" w:rsidP="00A3490E">
      <w:pPr>
        <w:numPr>
          <w:ilvl w:val="0"/>
          <w:numId w:val="8"/>
        </w:numPr>
        <w:spacing w:before="0"/>
        <w:jc w:val="left"/>
        <w:rPr>
          <w:lang w:val="en-US"/>
        </w:rPr>
      </w:pPr>
      <w:hyperlink r:id="rId12" w:tgtFrame="_parent" w:history="1">
        <w:r w:rsidR="004760A0" w:rsidRPr="00C51C33">
          <w:rPr>
            <w:rStyle w:val="Hyperlink"/>
            <w:lang w:val="en-US"/>
          </w:rPr>
          <w:t>http://www.acronymfinder.com</w:t>
        </w:r>
      </w:hyperlink>
      <w:r w:rsidR="004760A0" w:rsidRPr="00C51C33">
        <w:rPr>
          <w:lang w:val="en-US"/>
        </w:rPr>
        <w:t xml:space="preserve">  </w:t>
      </w:r>
    </w:p>
    <w:p w14:paraId="7784914C" w14:textId="77777777" w:rsidR="00375994" w:rsidRPr="00FA1388" w:rsidRDefault="00375994" w:rsidP="004760A0">
      <w:pPr>
        <w:ind w:right="-58"/>
        <w:rPr>
          <w:color w:val="0000CC"/>
          <w:szCs w:val="22"/>
          <w:lang w:val="sr-Latn-CS"/>
        </w:rPr>
      </w:pPr>
    </w:p>
    <w:p w14:paraId="33C6FA8F" w14:textId="77777777" w:rsidR="00275F8A" w:rsidRDefault="00275F8A" w:rsidP="008E5D38">
      <w:pPr>
        <w:ind w:right="-58"/>
        <w:rPr>
          <w:b/>
          <w:bCs/>
          <w:color w:val="0000FF"/>
          <w:sz w:val="24"/>
          <w:szCs w:val="24"/>
          <w:lang w:val="sr-Latn-CS"/>
        </w:rPr>
      </w:pPr>
    </w:p>
    <w:p w14:paraId="6926C31A" w14:textId="77777777" w:rsidR="00E51060" w:rsidRPr="00AC4148" w:rsidRDefault="00E51060" w:rsidP="00E51060">
      <w:pPr>
        <w:ind w:left="-90" w:right="-58" w:firstLine="90"/>
        <w:rPr>
          <w:color w:val="000000" w:themeColor="text1"/>
          <w:lang w:val="sr-Latn-CS"/>
        </w:rPr>
      </w:pPr>
      <w:r w:rsidRPr="00AC4148">
        <w:rPr>
          <w:b/>
          <w:bCs/>
          <w:color w:val="000000" w:themeColor="text1"/>
          <w:sz w:val="24"/>
          <w:szCs w:val="24"/>
          <w:lang w:val="sr-Latn-CS"/>
        </w:rPr>
        <w:t>Cilj predmeta</w:t>
      </w:r>
      <w:r w:rsidRPr="00AC4148">
        <w:rPr>
          <w:color w:val="000000" w:themeColor="text1"/>
          <w:lang w:val="sr-Latn-CS"/>
        </w:rPr>
        <w:t xml:space="preserve"> </w:t>
      </w:r>
    </w:p>
    <w:p w14:paraId="1EEF46AB" w14:textId="5096B450" w:rsidR="00D4683C" w:rsidRDefault="00D4683C" w:rsidP="00D4683C">
      <w:pPr>
        <w:rPr>
          <w:lang w:val="sr-Latn-CS"/>
        </w:rPr>
      </w:pPr>
      <w:r w:rsidRPr="00C51C33">
        <w:rPr>
          <w:lang w:val="sr-Latn-CS"/>
        </w:rPr>
        <w:t>Engleski jezik 1 je srednji kurs opšteg engleskog jezika</w:t>
      </w:r>
      <w:r>
        <w:rPr>
          <w:lang w:val="sr-Latn-CS"/>
        </w:rPr>
        <w:t xml:space="preserve"> sa elementima jezika struke za studente sva tri fakulteta. </w:t>
      </w:r>
      <w:r w:rsidRPr="00C51C33">
        <w:rPr>
          <w:lang w:val="sr-Latn-CS"/>
        </w:rPr>
        <w:t xml:space="preserve">Cilj predmeta je </w:t>
      </w:r>
      <w:r>
        <w:rPr>
          <w:lang w:val="sr-Latn-CS"/>
        </w:rPr>
        <w:t xml:space="preserve">obnavljanje, vežbanje i </w:t>
      </w:r>
      <w:r w:rsidR="0018493E">
        <w:rPr>
          <w:lang w:val="sr-Latn-CS"/>
        </w:rPr>
        <w:t>utv</w:t>
      </w:r>
      <w:r w:rsidR="0018493E">
        <w:rPr>
          <w:lang w:val="sr-Latn-RS"/>
        </w:rPr>
        <w:t>đivanje</w:t>
      </w:r>
      <w:r>
        <w:rPr>
          <w:lang w:val="sr-Latn-CS"/>
        </w:rPr>
        <w:t xml:space="preserve"> poznavanja i upotrebe</w:t>
      </w:r>
      <w:r w:rsidRPr="00C51C33">
        <w:rPr>
          <w:lang w:val="sr-Latn-CS"/>
        </w:rPr>
        <w:t xml:space="preserve"> gramatike i vokabulara na srednjem nivou engleskog jezika, kao i </w:t>
      </w:r>
      <w:r>
        <w:rPr>
          <w:lang w:val="sr-Latn-CS"/>
        </w:rPr>
        <w:t xml:space="preserve">podjednako </w:t>
      </w:r>
      <w:r w:rsidRPr="00C51C33">
        <w:rPr>
          <w:lang w:val="sr-Latn-CS"/>
        </w:rPr>
        <w:t>razvija</w:t>
      </w:r>
      <w:r>
        <w:rPr>
          <w:lang w:val="sr-Latn-CS"/>
        </w:rPr>
        <w:t>nje svih jezičkih veština: govor, čitanje, pisanje i slušanje kao i integracija tih veština.</w:t>
      </w:r>
    </w:p>
    <w:p w14:paraId="5C76D647" w14:textId="77777777" w:rsidR="00D4683C" w:rsidRDefault="00D4683C" w:rsidP="00D4683C">
      <w:pPr>
        <w:rPr>
          <w:b/>
          <w:bCs/>
          <w:color w:val="auto"/>
          <w:szCs w:val="22"/>
          <w:lang w:val="sr-Latn-CS"/>
        </w:rPr>
      </w:pPr>
    </w:p>
    <w:p w14:paraId="04739020" w14:textId="77777777" w:rsidR="00D4683C" w:rsidRPr="00AC4148" w:rsidRDefault="00D4683C" w:rsidP="00D4683C">
      <w:pPr>
        <w:ind w:left="-90" w:right="-58" w:firstLine="90"/>
        <w:rPr>
          <w:b/>
          <w:bCs/>
          <w:color w:val="000000" w:themeColor="text1"/>
          <w:szCs w:val="22"/>
          <w:lang w:val="sr-Latn-CS"/>
        </w:rPr>
      </w:pPr>
      <w:r w:rsidRPr="00AC4148">
        <w:rPr>
          <w:b/>
          <w:bCs/>
          <w:color w:val="000000" w:themeColor="text1"/>
          <w:sz w:val="24"/>
          <w:szCs w:val="24"/>
          <w:lang w:val="sr-Latn-CS"/>
        </w:rPr>
        <w:t>Opis predmeta</w:t>
      </w:r>
      <w:r w:rsidRPr="00AC4148">
        <w:rPr>
          <w:b/>
          <w:bCs/>
          <w:color w:val="000000" w:themeColor="text1"/>
          <w:szCs w:val="22"/>
          <w:lang w:val="sr-Latn-CS"/>
        </w:rPr>
        <w:t xml:space="preserve"> </w:t>
      </w:r>
    </w:p>
    <w:p w14:paraId="606CDC70" w14:textId="77777777" w:rsidR="00D4683C" w:rsidRPr="00C51C33" w:rsidRDefault="00D4683C" w:rsidP="00D4683C">
      <w:pPr>
        <w:rPr>
          <w:lang w:val="sr-Latn-CS"/>
        </w:rPr>
      </w:pPr>
      <w:r>
        <w:rPr>
          <w:lang w:val="sr-Latn-CS"/>
        </w:rPr>
        <w:t>Pored vežbi gramatike i vokabulara u kontekstu, kurs razvija i sledeće veštine:</w:t>
      </w:r>
    </w:p>
    <w:p w14:paraId="4B519319" w14:textId="5560C1B0" w:rsidR="00D4683C" w:rsidRPr="00C51C33" w:rsidRDefault="00D4683C" w:rsidP="00A3490E">
      <w:pPr>
        <w:numPr>
          <w:ilvl w:val="0"/>
          <w:numId w:val="10"/>
        </w:numPr>
        <w:spacing w:before="0"/>
        <w:rPr>
          <w:lang w:val="sr-Latn-CS"/>
        </w:rPr>
      </w:pPr>
      <w:r w:rsidRPr="00C51C33">
        <w:rPr>
          <w:lang w:val="sr-Latn-CS"/>
        </w:rPr>
        <w:t>govor, kojim se student osposobljava da usmeno komunicira u formi razgovora na svakodnevne i profesionalne teme, usmerene konverzacije, dijaloga i kraće usmene prezentacije;</w:t>
      </w:r>
    </w:p>
    <w:p w14:paraId="1384FAD4" w14:textId="77777777" w:rsidR="00D4683C" w:rsidRPr="00C51C33" w:rsidRDefault="00D4683C" w:rsidP="00A3490E">
      <w:pPr>
        <w:numPr>
          <w:ilvl w:val="0"/>
          <w:numId w:val="10"/>
        </w:numPr>
        <w:spacing w:before="0"/>
        <w:rPr>
          <w:lang w:val="sr-Latn-CS"/>
        </w:rPr>
      </w:pPr>
      <w:r w:rsidRPr="00C51C33">
        <w:rPr>
          <w:lang w:val="sr-Latn-CS"/>
        </w:rPr>
        <w:t>slušanje, kojim se student osposobljava da sluša, prati  i razume kraće segmente govornog engleskog jezika;</w:t>
      </w:r>
    </w:p>
    <w:p w14:paraId="6F975B33" w14:textId="77777777" w:rsidR="00D4683C" w:rsidRPr="00C51C33" w:rsidRDefault="00D4683C" w:rsidP="00A3490E">
      <w:pPr>
        <w:numPr>
          <w:ilvl w:val="0"/>
          <w:numId w:val="10"/>
        </w:numPr>
        <w:spacing w:before="0"/>
        <w:rPr>
          <w:lang w:val="sr-Latn-CS"/>
        </w:rPr>
      </w:pPr>
      <w:r w:rsidRPr="00C51C33">
        <w:rPr>
          <w:lang w:val="sr-Latn-CS"/>
        </w:rPr>
        <w:t>čitanje, kojim se student osposobljava da sa razumevanjem čita kraće stručne tekstove, kao i duže polustručne, novinske i beletrističke tekstove adaptirane na srednjem nivou;</w:t>
      </w:r>
    </w:p>
    <w:p w14:paraId="1C92989C" w14:textId="77777777" w:rsidR="00D4683C" w:rsidRPr="00C51C33" w:rsidRDefault="00D4683C" w:rsidP="00A3490E">
      <w:pPr>
        <w:numPr>
          <w:ilvl w:val="0"/>
          <w:numId w:val="10"/>
        </w:numPr>
        <w:spacing w:before="0"/>
        <w:rPr>
          <w:lang w:val="sr-Latn-CS"/>
        </w:rPr>
      </w:pPr>
      <w:r w:rsidRPr="00C51C33">
        <w:rPr>
          <w:lang w:val="sr-Latn-CS"/>
        </w:rPr>
        <w:t>pisanje, kojim se student o</w:t>
      </w:r>
      <w:r>
        <w:rPr>
          <w:lang w:val="sr-Latn-CS"/>
        </w:rPr>
        <w:t xml:space="preserve"> </w:t>
      </w:r>
      <w:r w:rsidRPr="00C51C33">
        <w:rPr>
          <w:lang w:val="sr-Latn-CS"/>
        </w:rPr>
        <w:t>sposobljava da hvata beleške na engleskom jeziku, piše rezimee kraćih stručnih tekstova, kraća privatna i poslovna pisma, kraće stručne informativne tekstove (uputstvo, izveštaj, opis) i kraće odgovore na pitanja o zadatoj temi;</w:t>
      </w:r>
    </w:p>
    <w:p w14:paraId="63AADD26" w14:textId="77777777" w:rsidR="00D4683C" w:rsidRPr="00EB06B5" w:rsidRDefault="00D4683C" w:rsidP="0018493E">
      <w:pPr>
        <w:numPr>
          <w:ilvl w:val="0"/>
          <w:numId w:val="10"/>
        </w:numPr>
        <w:spacing w:before="0"/>
        <w:rPr>
          <w:color w:val="000000" w:themeColor="text1"/>
          <w:lang w:val="sr-Latn-CS"/>
        </w:rPr>
      </w:pPr>
      <w:r w:rsidRPr="00EB06B5">
        <w:rPr>
          <w:lang w:val="sr-Latn-CS"/>
        </w:rPr>
        <w:t>integrisanje gore pomenutih veština, kojim se student osposobljava da u stvarnim situacijama kombinuje različite veštine</w:t>
      </w:r>
    </w:p>
    <w:p w14:paraId="2CF2D6BE" w14:textId="77777777" w:rsidR="00D4683C" w:rsidRDefault="00D4683C" w:rsidP="00D4683C">
      <w:pPr>
        <w:ind w:left="-90" w:right="-58" w:firstLine="90"/>
        <w:rPr>
          <w:b/>
          <w:color w:val="000000" w:themeColor="text1"/>
          <w:sz w:val="24"/>
          <w:szCs w:val="24"/>
          <w:lang w:val="sr-Latn-CS"/>
        </w:rPr>
      </w:pPr>
    </w:p>
    <w:p w14:paraId="7B250BFD" w14:textId="77777777" w:rsidR="00D4683C" w:rsidRPr="00AC4148" w:rsidRDefault="00D4683C" w:rsidP="00D4683C">
      <w:pPr>
        <w:ind w:left="-90" w:right="-58" w:firstLine="90"/>
        <w:rPr>
          <w:b/>
          <w:color w:val="000000" w:themeColor="text1"/>
          <w:lang w:val="sr-Latn-CS"/>
        </w:rPr>
      </w:pPr>
      <w:r>
        <w:rPr>
          <w:b/>
          <w:color w:val="000000" w:themeColor="text1"/>
          <w:sz w:val="24"/>
          <w:szCs w:val="24"/>
          <w:lang w:val="sr-Latn-CS"/>
        </w:rPr>
        <w:t>Ishodi učenja predmeta</w:t>
      </w:r>
    </w:p>
    <w:p w14:paraId="6B14FA8D" w14:textId="1EDCD0CF" w:rsidR="0018493E" w:rsidRDefault="0018493E" w:rsidP="00D4683C">
      <w:pPr>
        <w:ind w:left="720"/>
        <w:rPr>
          <w:lang w:val="sr-Latn-CS"/>
        </w:rPr>
      </w:pPr>
      <w:r>
        <w:rPr>
          <w:lang w:val="sr-Latn-CS"/>
        </w:rPr>
        <w:t>Nakon položenog ispita, studenti su ovladali sledećim veštinama:</w:t>
      </w:r>
    </w:p>
    <w:p w14:paraId="167ACE33" w14:textId="77777777" w:rsidR="0018493E" w:rsidRPr="0018493E" w:rsidRDefault="0018493E" w:rsidP="0018493E">
      <w:pPr>
        <w:numPr>
          <w:ilvl w:val="0"/>
          <w:numId w:val="10"/>
        </w:numPr>
        <w:spacing w:before="0"/>
        <w:rPr>
          <w:lang w:val="sr-Latn-CS"/>
        </w:rPr>
      </w:pPr>
      <w:r w:rsidRPr="0018493E">
        <w:rPr>
          <w:lang w:val="sr-Latn-CS"/>
        </w:rPr>
        <w:t>govor, kojim se student osposobljava da usmeno komunicira na engleskom jeziku, sa odgovarajućim izgovorom, u stvarnim komunikacionim situacijama, u formi razgovora na svakodnevne i profesionalne teme, davanja stručnih uputstava, grupnog rešavanja stručnih problema, dijaloga i kraće usmene prezentacije;</w:t>
      </w:r>
    </w:p>
    <w:p w14:paraId="00454071" w14:textId="2E5D32B2" w:rsidR="0018493E" w:rsidRPr="0018493E" w:rsidRDefault="0018493E" w:rsidP="0018493E">
      <w:pPr>
        <w:numPr>
          <w:ilvl w:val="0"/>
          <w:numId w:val="10"/>
        </w:numPr>
        <w:spacing w:before="0"/>
        <w:rPr>
          <w:lang w:val="sr-Latn-CS"/>
        </w:rPr>
      </w:pPr>
      <w:r w:rsidRPr="0018493E">
        <w:rPr>
          <w:lang w:val="sr-Latn-CS"/>
        </w:rPr>
        <w:t>slušanje, kojim se student osposobljava da sluša i razume govorni engleski je</w:t>
      </w:r>
      <w:r w:rsidR="00D604D5">
        <w:rPr>
          <w:lang w:val="sr-Latn-CS"/>
        </w:rPr>
        <w:t>zik</w:t>
      </w:r>
    </w:p>
    <w:p w14:paraId="7BC5CE38" w14:textId="37B64C90" w:rsidR="0018493E" w:rsidRPr="0018493E" w:rsidRDefault="0018493E" w:rsidP="0018493E">
      <w:pPr>
        <w:numPr>
          <w:ilvl w:val="0"/>
          <w:numId w:val="10"/>
        </w:numPr>
        <w:spacing w:before="0"/>
        <w:rPr>
          <w:lang w:val="sr-Latn-CS"/>
        </w:rPr>
      </w:pPr>
      <w:r w:rsidRPr="0018493E">
        <w:rPr>
          <w:lang w:val="sr-Latn-CS"/>
        </w:rPr>
        <w:t>čitanje, kojim se student osposobljava da sa razumevanjem čita kraće i duže stručne i naučne tekstove, kao i duže polustručne, novinske i beletrističke tekstove adaptira</w:t>
      </w:r>
      <w:r w:rsidR="002137EB">
        <w:rPr>
          <w:lang w:val="sr-Latn-CS"/>
        </w:rPr>
        <w:t xml:space="preserve">ne na  srednjem </w:t>
      </w:r>
      <w:r w:rsidRPr="0018493E">
        <w:rPr>
          <w:lang w:val="sr-Latn-CS"/>
        </w:rPr>
        <w:t>nivou;</w:t>
      </w:r>
    </w:p>
    <w:p w14:paraId="6E8529C3" w14:textId="77777777" w:rsidR="0018493E" w:rsidRPr="0018493E" w:rsidRDefault="0018493E" w:rsidP="0018493E">
      <w:pPr>
        <w:numPr>
          <w:ilvl w:val="0"/>
          <w:numId w:val="10"/>
        </w:numPr>
        <w:spacing w:before="0"/>
        <w:rPr>
          <w:lang w:val="sr-Latn-CS"/>
        </w:rPr>
      </w:pPr>
      <w:r w:rsidRPr="0018493E">
        <w:rPr>
          <w:lang w:val="sr-Latn-CS"/>
        </w:rPr>
        <w:t>pisanje, kojim se student osposobljava da hvata beleške na engleskom jeziku, piše rezimee kraćih stručnih tekstova, vodi kraće poslovne prepiske, piše kraća privatna i poslovna pisma, kraće stručne informativne tekstove (uputstvo, izveštaj, opis, pisana diskusija) i kraće i duže odgovore na pitanja o zadatoj temi;</w:t>
      </w:r>
    </w:p>
    <w:p w14:paraId="05A009F7" w14:textId="77777777" w:rsidR="0018493E" w:rsidRPr="0018493E" w:rsidRDefault="0018493E" w:rsidP="0018493E">
      <w:pPr>
        <w:numPr>
          <w:ilvl w:val="0"/>
          <w:numId w:val="10"/>
        </w:numPr>
        <w:spacing w:before="0"/>
        <w:rPr>
          <w:lang w:val="sr-Latn-CS"/>
        </w:rPr>
      </w:pPr>
      <w:r w:rsidRPr="0018493E">
        <w:rPr>
          <w:lang w:val="sr-Latn-CS"/>
        </w:rPr>
        <w:t>prevođenje, kojim se student osposobljava da prevodi kraće stručne tekstove sa engleskog na srpski jezik;</w:t>
      </w:r>
    </w:p>
    <w:p w14:paraId="67AB0066" w14:textId="77777777" w:rsidR="0018493E" w:rsidRPr="0018493E" w:rsidRDefault="0018493E" w:rsidP="0018493E">
      <w:pPr>
        <w:numPr>
          <w:ilvl w:val="0"/>
          <w:numId w:val="10"/>
        </w:numPr>
        <w:spacing w:before="0"/>
        <w:rPr>
          <w:lang w:val="sr-Latn-CS"/>
        </w:rPr>
      </w:pPr>
      <w:r w:rsidRPr="0018493E">
        <w:rPr>
          <w:lang w:val="sr-Latn-CS"/>
        </w:rPr>
        <w:t>integrisanje gore pomenutih veština, kojim se student osposobljava da u stvarnim situacijama kombinuje različite veštine, sa posebnim naglaskom na grupne aktivnosti rešavanja stručnih problema.</w:t>
      </w:r>
    </w:p>
    <w:p w14:paraId="1451857D" w14:textId="263B47AF" w:rsidR="0018493E" w:rsidRPr="0018493E" w:rsidRDefault="0018493E" w:rsidP="0018493E">
      <w:pPr>
        <w:ind w:left="720"/>
        <w:rPr>
          <w:lang w:val="sr-Latn-CS"/>
        </w:rPr>
      </w:pPr>
      <w:r w:rsidRPr="0018493E">
        <w:rPr>
          <w:color w:val="auto"/>
          <w:lang w:val="sr-Latn-CS"/>
        </w:rPr>
        <w:t>Detaljan spisak ishoda učenje u okviru svake lekcije se nalazi u planu po nedeljama na kraju ovog dokumenta</w:t>
      </w:r>
    </w:p>
    <w:p w14:paraId="4B63D2D5" w14:textId="77777777" w:rsidR="00E51060" w:rsidRPr="00AC4148" w:rsidRDefault="00E51060" w:rsidP="00E51060">
      <w:pPr>
        <w:ind w:left="-90" w:right="-58" w:firstLine="90"/>
        <w:rPr>
          <w:color w:val="000000" w:themeColor="text1"/>
          <w:sz w:val="22"/>
          <w:szCs w:val="22"/>
          <w:lang w:val="sr-Latn-CS"/>
        </w:rPr>
      </w:pPr>
    </w:p>
    <w:p w14:paraId="0FE59668" w14:textId="77777777" w:rsidR="00D369AD" w:rsidRDefault="00D369AD" w:rsidP="00BF264E">
      <w:pPr>
        <w:ind w:right="-58"/>
        <w:rPr>
          <w:b/>
          <w:color w:val="000000" w:themeColor="text1"/>
          <w:sz w:val="24"/>
          <w:szCs w:val="24"/>
          <w:lang w:val="sr-Latn-CS"/>
        </w:rPr>
      </w:pPr>
      <w:r w:rsidRPr="004C42EA">
        <w:rPr>
          <w:b/>
          <w:color w:val="000000" w:themeColor="text1"/>
          <w:sz w:val="24"/>
          <w:szCs w:val="24"/>
          <w:lang w:val="sr-Latn-CS"/>
        </w:rPr>
        <w:t>Deo korpusa znanja koji se izučava na predmetu</w:t>
      </w:r>
    </w:p>
    <w:p w14:paraId="0BA4342F" w14:textId="77777777" w:rsidR="004760A0" w:rsidRDefault="004760A0" w:rsidP="00BF264E">
      <w:pPr>
        <w:ind w:right="-58"/>
        <w:rPr>
          <w:b/>
          <w:color w:val="000000" w:themeColor="text1"/>
          <w:sz w:val="24"/>
          <w:szCs w:val="24"/>
          <w:lang w:val="sr-Latn-CS"/>
        </w:rPr>
      </w:pPr>
    </w:p>
    <w:tbl>
      <w:tblPr>
        <w:tblStyle w:val="GridTable1Light"/>
        <w:tblW w:w="13600" w:type="dxa"/>
        <w:tblInd w:w="-15" w:type="dxa"/>
        <w:tblLayout w:type="fixed"/>
        <w:tblLook w:val="04A0" w:firstRow="1" w:lastRow="0" w:firstColumn="1" w:lastColumn="0" w:noHBand="0" w:noVBand="1"/>
      </w:tblPr>
      <w:tblGrid>
        <w:gridCol w:w="2000"/>
        <w:gridCol w:w="2600"/>
        <w:gridCol w:w="3200"/>
        <w:gridCol w:w="1000"/>
        <w:gridCol w:w="4800"/>
      </w:tblGrid>
      <w:tr w:rsidR="00D4683C" w:rsidRPr="00B213ED" w14:paraId="14AB98C5" w14:textId="77777777" w:rsidTr="00F7638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000" w:type="dxa"/>
            <w:tcBorders>
              <w:top w:val="single" w:sz="12" w:space="0" w:color="000000"/>
              <w:left w:val="single" w:sz="12" w:space="0" w:color="000000"/>
            </w:tcBorders>
            <w:shd w:val="clear" w:color="auto" w:fill="auto"/>
            <w:vAlign w:val="center"/>
          </w:tcPr>
          <w:p w14:paraId="54C1B868" w14:textId="77777777" w:rsidR="00D4683C" w:rsidRPr="00B213ED" w:rsidRDefault="00D4683C" w:rsidP="00F76385">
            <w:pPr>
              <w:jc w:val="center"/>
              <w:rPr>
                <w:sz w:val="20"/>
              </w:rPr>
            </w:pPr>
            <w:r>
              <w:rPr>
                <w:sz w:val="20"/>
              </w:rPr>
              <w:t>Knowledge area</w:t>
            </w:r>
          </w:p>
        </w:tc>
        <w:tc>
          <w:tcPr>
            <w:tcW w:w="2600" w:type="dxa"/>
            <w:tcBorders>
              <w:top w:val="single" w:sz="12" w:space="0" w:color="000000"/>
            </w:tcBorders>
            <w:shd w:val="clear" w:color="auto" w:fill="auto"/>
            <w:vAlign w:val="center"/>
          </w:tcPr>
          <w:p w14:paraId="26CC55DC" w14:textId="77777777" w:rsidR="00D4683C" w:rsidRPr="00B213ED" w:rsidRDefault="00D4683C" w:rsidP="00F76385">
            <w:pPr>
              <w:jc w:val="center"/>
              <w:cnfStyle w:val="100000000000" w:firstRow="1" w:lastRow="0" w:firstColumn="0" w:lastColumn="0" w:oddVBand="0" w:evenVBand="0" w:oddHBand="0" w:evenHBand="0" w:firstRowFirstColumn="0" w:firstRowLastColumn="0" w:lastRowFirstColumn="0" w:lastRowLastColumn="0"/>
              <w:rPr>
                <w:sz w:val="20"/>
              </w:rPr>
            </w:pPr>
            <w:r>
              <w:rPr>
                <w:sz w:val="20"/>
              </w:rPr>
              <w:t>Knowledge unit</w:t>
            </w:r>
          </w:p>
        </w:tc>
        <w:tc>
          <w:tcPr>
            <w:tcW w:w="3200" w:type="dxa"/>
            <w:tcBorders>
              <w:top w:val="single" w:sz="12" w:space="0" w:color="000000"/>
            </w:tcBorders>
            <w:shd w:val="clear" w:color="auto" w:fill="auto"/>
            <w:vAlign w:val="center"/>
          </w:tcPr>
          <w:p w14:paraId="080697DE" w14:textId="77777777" w:rsidR="00D4683C" w:rsidRPr="00B213ED" w:rsidRDefault="00D4683C" w:rsidP="00F76385">
            <w:pPr>
              <w:jc w:val="center"/>
              <w:cnfStyle w:val="100000000000" w:firstRow="1" w:lastRow="0" w:firstColumn="0" w:lastColumn="0" w:oddVBand="0" w:evenVBand="0" w:oddHBand="0" w:evenHBand="0" w:firstRowFirstColumn="0" w:firstRowLastColumn="0" w:lastRowFirstColumn="0" w:lastRowLastColumn="0"/>
              <w:rPr>
                <w:sz w:val="20"/>
              </w:rPr>
            </w:pPr>
            <w:r>
              <w:rPr>
                <w:sz w:val="20"/>
              </w:rPr>
              <w:t>Topic</w:t>
            </w:r>
          </w:p>
        </w:tc>
        <w:tc>
          <w:tcPr>
            <w:tcW w:w="1000" w:type="dxa"/>
            <w:tcBorders>
              <w:top w:val="single" w:sz="12" w:space="0" w:color="000000"/>
            </w:tcBorders>
            <w:shd w:val="clear" w:color="auto" w:fill="auto"/>
            <w:vAlign w:val="center"/>
          </w:tcPr>
          <w:p w14:paraId="7FFCC2F0" w14:textId="77777777" w:rsidR="00D4683C" w:rsidRPr="00B213ED" w:rsidRDefault="00D4683C" w:rsidP="00F76385">
            <w:pPr>
              <w:jc w:val="center"/>
              <w:cnfStyle w:val="100000000000" w:firstRow="1" w:lastRow="0" w:firstColumn="0" w:lastColumn="0" w:oddVBand="0" w:evenVBand="0" w:oddHBand="0" w:evenHBand="0" w:firstRowFirstColumn="0" w:firstRowLastColumn="0" w:lastRowFirstColumn="0" w:lastRowLastColumn="0"/>
              <w:rPr>
                <w:sz w:val="20"/>
              </w:rPr>
            </w:pPr>
            <w:r>
              <w:rPr>
                <w:sz w:val="20"/>
              </w:rPr>
              <w:t>Lekcija</w:t>
            </w:r>
          </w:p>
        </w:tc>
        <w:tc>
          <w:tcPr>
            <w:tcW w:w="4800" w:type="dxa"/>
            <w:tcBorders>
              <w:top w:val="single" w:sz="12" w:space="0" w:color="000000"/>
              <w:right w:val="single" w:sz="12" w:space="0" w:color="000000"/>
            </w:tcBorders>
            <w:shd w:val="clear" w:color="auto" w:fill="auto"/>
            <w:vAlign w:val="center"/>
          </w:tcPr>
          <w:p w14:paraId="1ECF603C" w14:textId="77777777" w:rsidR="00D4683C" w:rsidRPr="00B213ED" w:rsidRDefault="00D4683C" w:rsidP="00F76385">
            <w:pPr>
              <w:jc w:val="center"/>
              <w:cnfStyle w:val="100000000000" w:firstRow="1" w:lastRow="0" w:firstColumn="0" w:lastColumn="0" w:oddVBand="0" w:evenVBand="0" w:oddHBand="0" w:evenHBand="0" w:firstRowFirstColumn="0" w:firstRowLastColumn="0" w:lastRowFirstColumn="0" w:lastRowLastColumn="0"/>
              <w:rPr>
                <w:sz w:val="20"/>
              </w:rPr>
            </w:pPr>
            <w:r>
              <w:rPr>
                <w:sz w:val="20"/>
              </w:rPr>
              <w:t>Naziv objekta učenja</w:t>
            </w:r>
          </w:p>
        </w:tc>
      </w:tr>
      <w:tr w:rsidR="00D4683C" w:rsidRPr="00B213ED" w14:paraId="6C1627AD"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val="restart"/>
            <w:tcBorders>
              <w:left w:val="single" w:sz="12" w:space="0" w:color="000000"/>
            </w:tcBorders>
            <w:shd w:val="clear" w:color="auto" w:fill="auto"/>
          </w:tcPr>
          <w:p w14:paraId="16106F2C" w14:textId="77777777" w:rsidR="00D4683C" w:rsidRPr="00B213ED" w:rsidRDefault="00D4683C" w:rsidP="00F76385">
            <w:pPr>
              <w:rPr>
                <w:sz w:val="20"/>
              </w:rPr>
            </w:pPr>
            <w:r>
              <w:rPr>
                <w:sz w:val="20"/>
              </w:rPr>
              <w:t>Jezici</w:t>
            </w:r>
          </w:p>
        </w:tc>
        <w:tc>
          <w:tcPr>
            <w:tcW w:w="2600" w:type="dxa"/>
            <w:vMerge w:val="restart"/>
            <w:shd w:val="clear" w:color="auto" w:fill="auto"/>
          </w:tcPr>
          <w:p w14:paraId="0F85A7E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ENGLESKI JEZIK</w:t>
            </w:r>
          </w:p>
        </w:tc>
        <w:tc>
          <w:tcPr>
            <w:tcW w:w="3200" w:type="dxa"/>
            <w:vMerge w:val="restart"/>
            <w:shd w:val="clear" w:color="auto" w:fill="auto"/>
          </w:tcPr>
          <w:p w14:paraId="1587163F" w14:textId="77777777" w:rsidR="00D4683C" w:rsidRPr="00F35C5C" w:rsidRDefault="00D4683C" w:rsidP="00F76385">
            <w:pPr>
              <w:cnfStyle w:val="000000000000" w:firstRow="0" w:lastRow="0" w:firstColumn="0" w:lastColumn="0" w:oddVBand="0" w:evenVBand="0" w:oddHBand="0" w:evenHBand="0" w:firstRowFirstColumn="0" w:firstRowLastColumn="0" w:lastRowFirstColumn="0" w:lastRowLastColumn="0"/>
              <w:rPr>
                <w:sz w:val="20"/>
                <w:lang w:val="de-AT"/>
              </w:rPr>
            </w:pPr>
            <w:r w:rsidRPr="00F35C5C">
              <w:rPr>
                <w:sz w:val="20"/>
                <w:lang w:val="de-AT"/>
              </w:rPr>
              <w:t xml:space="preserve">Koherencija i kohezija B1 (prag) </w:t>
            </w:r>
          </w:p>
        </w:tc>
        <w:tc>
          <w:tcPr>
            <w:tcW w:w="1000" w:type="dxa"/>
            <w:shd w:val="clear" w:color="auto" w:fill="auto"/>
          </w:tcPr>
          <w:p w14:paraId="7A6D33BE"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L01</w:t>
            </w:r>
          </w:p>
        </w:tc>
        <w:tc>
          <w:tcPr>
            <w:tcW w:w="4800" w:type="dxa"/>
            <w:tcBorders>
              <w:right w:val="single" w:sz="12" w:space="0" w:color="000000"/>
            </w:tcBorders>
            <w:shd w:val="clear" w:color="auto" w:fill="auto"/>
          </w:tcPr>
          <w:p w14:paraId="4A66FD7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Introductions</w:t>
            </w:r>
          </w:p>
        </w:tc>
      </w:tr>
      <w:tr w:rsidR="00D4683C" w:rsidRPr="00B213ED" w14:paraId="4E9F28ED"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8FCFE34" w14:textId="77777777" w:rsidR="00D4683C" w:rsidRPr="00B213ED" w:rsidRDefault="00D4683C" w:rsidP="00F76385">
            <w:pPr>
              <w:rPr>
                <w:sz w:val="20"/>
              </w:rPr>
            </w:pPr>
          </w:p>
        </w:tc>
        <w:tc>
          <w:tcPr>
            <w:tcW w:w="2600" w:type="dxa"/>
            <w:vMerge/>
            <w:shd w:val="clear" w:color="auto" w:fill="auto"/>
          </w:tcPr>
          <w:p w14:paraId="0CB0C92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7522138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75499A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L03</w:t>
            </w:r>
          </w:p>
        </w:tc>
        <w:tc>
          <w:tcPr>
            <w:tcW w:w="4800" w:type="dxa"/>
            <w:tcBorders>
              <w:right w:val="single" w:sz="12" w:space="0" w:color="000000"/>
            </w:tcBorders>
            <w:shd w:val="clear" w:color="auto" w:fill="auto"/>
          </w:tcPr>
          <w:p w14:paraId="43988E7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Expressing purpose</w:t>
            </w:r>
          </w:p>
        </w:tc>
      </w:tr>
      <w:tr w:rsidR="00D4683C" w:rsidRPr="00B213ED" w14:paraId="3D3EFCB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AF1EBEE" w14:textId="77777777" w:rsidR="00D4683C" w:rsidRPr="00B213ED" w:rsidRDefault="00D4683C" w:rsidP="00F76385">
            <w:pPr>
              <w:rPr>
                <w:sz w:val="20"/>
              </w:rPr>
            </w:pPr>
          </w:p>
        </w:tc>
        <w:tc>
          <w:tcPr>
            <w:tcW w:w="2600" w:type="dxa"/>
            <w:vMerge/>
            <w:shd w:val="clear" w:color="auto" w:fill="auto"/>
          </w:tcPr>
          <w:p w14:paraId="3DF4EF8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78955D9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15334983"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L07</w:t>
            </w:r>
          </w:p>
        </w:tc>
        <w:tc>
          <w:tcPr>
            <w:tcW w:w="4800" w:type="dxa"/>
            <w:tcBorders>
              <w:right w:val="single" w:sz="12" w:space="0" w:color="000000"/>
            </w:tcBorders>
            <w:shd w:val="clear" w:color="auto" w:fill="auto"/>
          </w:tcPr>
          <w:p w14:paraId="6B97E52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Polite requests</w:t>
            </w:r>
          </w:p>
        </w:tc>
      </w:tr>
      <w:tr w:rsidR="00D4683C" w:rsidRPr="00B213ED" w14:paraId="447F4688"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4718931" w14:textId="77777777" w:rsidR="00D4683C" w:rsidRPr="00B213ED" w:rsidRDefault="00D4683C" w:rsidP="00F76385">
            <w:pPr>
              <w:rPr>
                <w:sz w:val="20"/>
              </w:rPr>
            </w:pPr>
          </w:p>
        </w:tc>
        <w:tc>
          <w:tcPr>
            <w:tcW w:w="2600" w:type="dxa"/>
            <w:vMerge/>
            <w:shd w:val="clear" w:color="auto" w:fill="auto"/>
          </w:tcPr>
          <w:p w14:paraId="02A8E3B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243383F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75AA14D"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L11</w:t>
            </w:r>
          </w:p>
        </w:tc>
        <w:tc>
          <w:tcPr>
            <w:tcW w:w="4800" w:type="dxa"/>
            <w:tcBorders>
              <w:right w:val="single" w:sz="12" w:space="0" w:color="000000"/>
            </w:tcBorders>
            <w:shd w:val="clear" w:color="auto" w:fill="auto"/>
          </w:tcPr>
          <w:p w14:paraId="1AEB008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Contrasting ideas</w:t>
            </w:r>
          </w:p>
        </w:tc>
      </w:tr>
      <w:tr w:rsidR="00D4683C" w:rsidRPr="00B213ED" w14:paraId="497B88F1"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1C197EF" w14:textId="77777777" w:rsidR="00D4683C" w:rsidRPr="00B213ED" w:rsidRDefault="00D4683C" w:rsidP="00F76385">
            <w:pPr>
              <w:rPr>
                <w:sz w:val="20"/>
              </w:rPr>
            </w:pPr>
          </w:p>
        </w:tc>
        <w:tc>
          <w:tcPr>
            <w:tcW w:w="2600" w:type="dxa"/>
            <w:vMerge/>
            <w:shd w:val="clear" w:color="auto" w:fill="auto"/>
          </w:tcPr>
          <w:p w14:paraId="5AEEA56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04D659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43F62F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L15</w:t>
            </w:r>
          </w:p>
        </w:tc>
        <w:tc>
          <w:tcPr>
            <w:tcW w:w="4800" w:type="dxa"/>
            <w:tcBorders>
              <w:right w:val="single" w:sz="12" w:space="0" w:color="000000"/>
            </w:tcBorders>
            <w:shd w:val="clear" w:color="auto" w:fill="auto"/>
          </w:tcPr>
          <w:p w14:paraId="0EC57DE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Revision of language functions</w:t>
            </w:r>
          </w:p>
        </w:tc>
      </w:tr>
      <w:tr w:rsidR="00D4683C" w:rsidRPr="00B213ED" w14:paraId="6153E62A"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3415BB8" w14:textId="77777777" w:rsidR="00D4683C" w:rsidRPr="00B213ED" w:rsidRDefault="00D4683C" w:rsidP="00F76385">
            <w:pPr>
              <w:rPr>
                <w:sz w:val="20"/>
              </w:rPr>
            </w:pPr>
          </w:p>
        </w:tc>
        <w:tc>
          <w:tcPr>
            <w:tcW w:w="2600" w:type="dxa"/>
            <w:vMerge/>
            <w:shd w:val="clear" w:color="auto" w:fill="auto"/>
          </w:tcPr>
          <w:p w14:paraId="1D68775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val="restart"/>
            <w:shd w:val="clear" w:color="auto" w:fill="auto"/>
          </w:tcPr>
          <w:p w14:paraId="4BB701B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Gramatika i pravopis B1 (prag) </w:t>
            </w:r>
          </w:p>
        </w:tc>
        <w:tc>
          <w:tcPr>
            <w:tcW w:w="1000" w:type="dxa"/>
            <w:shd w:val="clear" w:color="auto" w:fill="auto"/>
          </w:tcPr>
          <w:p w14:paraId="46CADE9E"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L01</w:t>
            </w:r>
          </w:p>
        </w:tc>
        <w:tc>
          <w:tcPr>
            <w:tcW w:w="4800" w:type="dxa"/>
            <w:tcBorders>
              <w:right w:val="single" w:sz="12" w:space="0" w:color="000000"/>
            </w:tcBorders>
            <w:shd w:val="clear" w:color="auto" w:fill="auto"/>
          </w:tcPr>
          <w:p w14:paraId="6FCB324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Grammar revision</w:t>
            </w:r>
          </w:p>
        </w:tc>
      </w:tr>
      <w:tr w:rsidR="00D4683C" w:rsidRPr="00B213ED" w14:paraId="09913B2B"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AB1D184" w14:textId="77777777" w:rsidR="00D4683C" w:rsidRPr="00B213ED" w:rsidRDefault="00D4683C" w:rsidP="00F76385">
            <w:pPr>
              <w:rPr>
                <w:sz w:val="20"/>
              </w:rPr>
            </w:pPr>
          </w:p>
        </w:tc>
        <w:tc>
          <w:tcPr>
            <w:tcW w:w="2600" w:type="dxa"/>
            <w:vMerge/>
            <w:shd w:val="clear" w:color="auto" w:fill="auto"/>
          </w:tcPr>
          <w:p w14:paraId="42BFA33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CE6901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433756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L01</w:t>
            </w:r>
          </w:p>
        </w:tc>
        <w:tc>
          <w:tcPr>
            <w:tcW w:w="4800" w:type="dxa"/>
            <w:tcBorders>
              <w:right w:val="single" w:sz="12" w:space="0" w:color="000000"/>
            </w:tcBorders>
            <w:shd w:val="clear" w:color="auto" w:fill="auto"/>
          </w:tcPr>
          <w:p w14:paraId="052C24E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Diagnostic test</w:t>
            </w:r>
          </w:p>
        </w:tc>
      </w:tr>
      <w:tr w:rsidR="00D4683C" w:rsidRPr="00B213ED" w14:paraId="450977C6"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3979466" w14:textId="77777777" w:rsidR="00D4683C" w:rsidRPr="00B213ED" w:rsidRDefault="00D4683C" w:rsidP="00F76385">
            <w:pPr>
              <w:rPr>
                <w:sz w:val="20"/>
              </w:rPr>
            </w:pPr>
          </w:p>
        </w:tc>
        <w:tc>
          <w:tcPr>
            <w:tcW w:w="2600" w:type="dxa"/>
            <w:vMerge/>
            <w:shd w:val="clear" w:color="auto" w:fill="auto"/>
          </w:tcPr>
          <w:p w14:paraId="0924D43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4EEF11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DA2E8E6"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L02</w:t>
            </w:r>
          </w:p>
        </w:tc>
        <w:tc>
          <w:tcPr>
            <w:tcW w:w="4800" w:type="dxa"/>
            <w:tcBorders>
              <w:right w:val="single" w:sz="12" w:space="0" w:color="000000"/>
            </w:tcBorders>
            <w:shd w:val="clear" w:color="auto" w:fill="auto"/>
          </w:tcPr>
          <w:p w14:paraId="2DCDA39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Expressing future</w:t>
            </w:r>
          </w:p>
        </w:tc>
      </w:tr>
      <w:tr w:rsidR="00D4683C" w:rsidRPr="00B213ED" w14:paraId="4DF7CB3C"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744CF4F" w14:textId="77777777" w:rsidR="00D4683C" w:rsidRPr="00B213ED" w:rsidRDefault="00D4683C" w:rsidP="00F76385">
            <w:pPr>
              <w:rPr>
                <w:sz w:val="20"/>
              </w:rPr>
            </w:pPr>
          </w:p>
        </w:tc>
        <w:tc>
          <w:tcPr>
            <w:tcW w:w="2600" w:type="dxa"/>
            <w:vMerge/>
            <w:shd w:val="clear" w:color="auto" w:fill="auto"/>
          </w:tcPr>
          <w:p w14:paraId="45D1BE2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A78975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1F52AEC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L02</w:t>
            </w:r>
          </w:p>
        </w:tc>
        <w:tc>
          <w:tcPr>
            <w:tcW w:w="4800" w:type="dxa"/>
            <w:tcBorders>
              <w:right w:val="single" w:sz="12" w:space="0" w:color="000000"/>
            </w:tcBorders>
            <w:shd w:val="clear" w:color="auto" w:fill="auto"/>
          </w:tcPr>
          <w:p w14:paraId="4208281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Expressing future - practice</w:t>
            </w:r>
          </w:p>
        </w:tc>
      </w:tr>
      <w:tr w:rsidR="00D4683C" w:rsidRPr="00B213ED" w14:paraId="118F1E60"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63C8973" w14:textId="77777777" w:rsidR="00D4683C" w:rsidRPr="00B213ED" w:rsidRDefault="00D4683C" w:rsidP="00F76385">
            <w:pPr>
              <w:rPr>
                <w:sz w:val="20"/>
              </w:rPr>
            </w:pPr>
          </w:p>
        </w:tc>
        <w:tc>
          <w:tcPr>
            <w:tcW w:w="2600" w:type="dxa"/>
            <w:vMerge/>
            <w:shd w:val="clear" w:color="auto" w:fill="auto"/>
          </w:tcPr>
          <w:p w14:paraId="4B71D3A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8D15D1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2ED611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L03</w:t>
            </w:r>
          </w:p>
        </w:tc>
        <w:tc>
          <w:tcPr>
            <w:tcW w:w="4800" w:type="dxa"/>
            <w:tcBorders>
              <w:right w:val="single" w:sz="12" w:space="0" w:color="000000"/>
            </w:tcBorders>
            <w:shd w:val="clear" w:color="auto" w:fill="auto"/>
          </w:tcPr>
          <w:p w14:paraId="27B2CDD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Comparatives and superlatives</w:t>
            </w:r>
          </w:p>
        </w:tc>
      </w:tr>
      <w:tr w:rsidR="00D4683C" w:rsidRPr="00B213ED" w14:paraId="63029A11"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A8D12FB" w14:textId="77777777" w:rsidR="00D4683C" w:rsidRPr="00B213ED" w:rsidRDefault="00D4683C" w:rsidP="00F76385">
            <w:pPr>
              <w:rPr>
                <w:sz w:val="20"/>
              </w:rPr>
            </w:pPr>
          </w:p>
        </w:tc>
        <w:tc>
          <w:tcPr>
            <w:tcW w:w="2600" w:type="dxa"/>
            <w:vMerge/>
            <w:shd w:val="clear" w:color="auto" w:fill="auto"/>
          </w:tcPr>
          <w:p w14:paraId="511DF34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050C0C8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A491698"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L03</w:t>
            </w:r>
          </w:p>
        </w:tc>
        <w:tc>
          <w:tcPr>
            <w:tcW w:w="4800" w:type="dxa"/>
            <w:tcBorders>
              <w:right w:val="single" w:sz="12" w:space="0" w:color="000000"/>
            </w:tcBorders>
            <w:shd w:val="clear" w:color="auto" w:fill="auto"/>
          </w:tcPr>
          <w:p w14:paraId="20F49B9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Expressing ability</w:t>
            </w:r>
          </w:p>
        </w:tc>
      </w:tr>
      <w:tr w:rsidR="00D4683C" w:rsidRPr="00B213ED" w14:paraId="035E68A8"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5DD7BAD" w14:textId="77777777" w:rsidR="00D4683C" w:rsidRPr="00B213ED" w:rsidRDefault="00D4683C" w:rsidP="00F76385">
            <w:pPr>
              <w:rPr>
                <w:sz w:val="20"/>
              </w:rPr>
            </w:pPr>
          </w:p>
        </w:tc>
        <w:tc>
          <w:tcPr>
            <w:tcW w:w="2600" w:type="dxa"/>
            <w:vMerge/>
            <w:shd w:val="clear" w:color="auto" w:fill="auto"/>
          </w:tcPr>
          <w:p w14:paraId="4CDEA59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482801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D79F3E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L03</w:t>
            </w:r>
          </w:p>
        </w:tc>
        <w:tc>
          <w:tcPr>
            <w:tcW w:w="4800" w:type="dxa"/>
            <w:tcBorders>
              <w:right w:val="single" w:sz="12" w:space="0" w:color="000000"/>
            </w:tcBorders>
            <w:shd w:val="clear" w:color="auto" w:fill="auto"/>
          </w:tcPr>
          <w:p w14:paraId="7A900D6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Expressing ability - practice</w:t>
            </w:r>
          </w:p>
        </w:tc>
      </w:tr>
      <w:tr w:rsidR="00D4683C" w:rsidRPr="00B213ED" w14:paraId="227566F6"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7E1B8D7" w14:textId="77777777" w:rsidR="00D4683C" w:rsidRPr="00B213ED" w:rsidRDefault="00D4683C" w:rsidP="00F76385">
            <w:pPr>
              <w:rPr>
                <w:sz w:val="20"/>
              </w:rPr>
            </w:pPr>
          </w:p>
        </w:tc>
        <w:tc>
          <w:tcPr>
            <w:tcW w:w="2600" w:type="dxa"/>
            <w:vMerge/>
            <w:shd w:val="clear" w:color="auto" w:fill="auto"/>
          </w:tcPr>
          <w:p w14:paraId="097CF8B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A5E011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235D6258"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L04</w:t>
            </w:r>
          </w:p>
        </w:tc>
        <w:tc>
          <w:tcPr>
            <w:tcW w:w="4800" w:type="dxa"/>
            <w:tcBorders>
              <w:right w:val="single" w:sz="12" w:space="0" w:color="000000"/>
            </w:tcBorders>
            <w:shd w:val="clear" w:color="auto" w:fill="auto"/>
          </w:tcPr>
          <w:p w14:paraId="5092954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Present perfect tense</w:t>
            </w:r>
          </w:p>
        </w:tc>
      </w:tr>
      <w:tr w:rsidR="00D4683C" w:rsidRPr="00B213ED" w14:paraId="6323734D"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CFBBE9E" w14:textId="77777777" w:rsidR="00D4683C" w:rsidRPr="00B213ED" w:rsidRDefault="00D4683C" w:rsidP="00F76385">
            <w:pPr>
              <w:rPr>
                <w:sz w:val="20"/>
              </w:rPr>
            </w:pPr>
          </w:p>
        </w:tc>
        <w:tc>
          <w:tcPr>
            <w:tcW w:w="2600" w:type="dxa"/>
            <w:vMerge/>
            <w:shd w:val="clear" w:color="auto" w:fill="auto"/>
          </w:tcPr>
          <w:p w14:paraId="30CC5F4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2B711E1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2D9CEBCB"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L04</w:t>
            </w:r>
          </w:p>
        </w:tc>
        <w:tc>
          <w:tcPr>
            <w:tcW w:w="4800" w:type="dxa"/>
            <w:tcBorders>
              <w:right w:val="single" w:sz="12" w:space="0" w:color="000000"/>
            </w:tcBorders>
            <w:shd w:val="clear" w:color="auto" w:fill="auto"/>
          </w:tcPr>
          <w:p w14:paraId="780E997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Present perfect continuous tense</w:t>
            </w:r>
          </w:p>
        </w:tc>
      </w:tr>
      <w:tr w:rsidR="00D4683C" w:rsidRPr="00B213ED" w14:paraId="34AA84E8"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20B4CFA" w14:textId="77777777" w:rsidR="00D4683C" w:rsidRPr="00B213ED" w:rsidRDefault="00D4683C" w:rsidP="00F76385">
            <w:pPr>
              <w:rPr>
                <w:sz w:val="20"/>
              </w:rPr>
            </w:pPr>
          </w:p>
        </w:tc>
        <w:tc>
          <w:tcPr>
            <w:tcW w:w="2600" w:type="dxa"/>
            <w:vMerge/>
            <w:shd w:val="clear" w:color="auto" w:fill="auto"/>
          </w:tcPr>
          <w:p w14:paraId="6695044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7DD1585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3366E1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L06</w:t>
            </w:r>
          </w:p>
        </w:tc>
        <w:tc>
          <w:tcPr>
            <w:tcW w:w="4800" w:type="dxa"/>
            <w:tcBorders>
              <w:right w:val="single" w:sz="12" w:space="0" w:color="000000"/>
            </w:tcBorders>
            <w:shd w:val="clear" w:color="auto" w:fill="auto"/>
          </w:tcPr>
          <w:p w14:paraId="3A2B92C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First conditional</w:t>
            </w:r>
          </w:p>
        </w:tc>
      </w:tr>
      <w:tr w:rsidR="00D4683C" w:rsidRPr="00B213ED" w14:paraId="5BE90BD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CB97CFE" w14:textId="77777777" w:rsidR="00D4683C" w:rsidRPr="00B213ED" w:rsidRDefault="00D4683C" w:rsidP="00F76385">
            <w:pPr>
              <w:rPr>
                <w:sz w:val="20"/>
              </w:rPr>
            </w:pPr>
          </w:p>
        </w:tc>
        <w:tc>
          <w:tcPr>
            <w:tcW w:w="2600" w:type="dxa"/>
            <w:vMerge/>
            <w:shd w:val="clear" w:color="auto" w:fill="auto"/>
          </w:tcPr>
          <w:p w14:paraId="42FCE56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7AF9850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171F506"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L06</w:t>
            </w:r>
          </w:p>
        </w:tc>
        <w:tc>
          <w:tcPr>
            <w:tcW w:w="4800" w:type="dxa"/>
            <w:tcBorders>
              <w:right w:val="single" w:sz="12" w:space="0" w:color="000000"/>
            </w:tcBorders>
            <w:shd w:val="clear" w:color="auto" w:fill="auto"/>
          </w:tcPr>
          <w:p w14:paraId="1BD1D51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Second conditional</w:t>
            </w:r>
          </w:p>
        </w:tc>
      </w:tr>
      <w:tr w:rsidR="00D4683C" w:rsidRPr="00B213ED" w14:paraId="409E953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677A580" w14:textId="77777777" w:rsidR="00D4683C" w:rsidRPr="00B213ED" w:rsidRDefault="00D4683C" w:rsidP="00F76385">
            <w:pPr>
              <w:rPr>
                <w:sz w:val="20"/>
              </w:rPr>
            </w:pPr>
          </w:p>
        </w:tc>
        <w:tc>
          <w:tcPr>
            <w:tcW w:w="2600" w:type="dxa"/>
            <w:vMerge/>
            <w:shd w:val="clear" w:color="auto" w:fill="auto"/>
          </w:tcPr>
          <w:p w14:paraId="0714DF0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6BD5DA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9BF5D8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L06</w:t>
            </w:r>
          </w:p>
        </w:tc>
        <w:tc>
          <w:tcPr>
            <w:tcW w:w="4800" w:type="dxa"/>
            <w:tcBorders>
              <w:right w:val="single" w:sz="12" w:space="0" w:color="000000"/>
            </w:tcBorders>
            <w:shd w:val="clear" w:color="auto" w:fill="auto"/>
          </w:tcPr>
          <w:p w14:paraId="6D751B2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First and second conditional - practice</w:t>
            </w:r>
          </w:p>
        </w:tc>
      </w:tr>
      <w:tr w:rsidR="00D4683C" w:rsidRPr="00B213ED" w14:paraId="2A2C1B5E"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ECEF264" w14:textId="77777777" w:rsidR="00D4683C" w:rsidRPr="00B213ED" w:rsidRDefault="00D4683C" w:rsidP="00F76385">
            <w:pPr>
              <w:rPr>
                <w:sz w:val="20"/>
              </w:rPr>
            </w:pPr>
          </w:p>
        </w:tc>
        <w:tc>
          <w:tcPr>
            <w:tcW w:w="2600" w:type="dxa"/>
            <w:vMerge/>
            <w:shd w:val="clear" w:color="auto" w:fill="auto"/>
          </w:tcPr>
          <w:p w14:paraId="04359B8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79C628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57CE91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L06</w:t>
            </w:r>
          </w:p>
        </w:tc>
        <w:tc>
          <w:tcPr>
            <w:tcW w:w="4800" w:type="dxa"/>
            <w:tcBorders>
              <w:right w:val="single" w:sz="12" w:space="0" w:color="000000"/>
            </w:tcBorders>
            <w:shd w:val="clear" w:color="auto" w:fill="auto"/>
          </w:tcPr>
          <w:p w14:paraId="0407614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Verbs with two objects</w:t>
            </w:r>
          </w:p>
        </w:tc>
      </w:tr>
      <w:tr w:rsidR="00D4683C" w:rsidRPr="00B213ED" w14:paraId="118AE979"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922A38F" w14:textId="77777777" w:rsidR="00D4683C" w:rsidRPr="00B213ED" w:rsidRDefault="00D4683C" w:rsidP="00F76385">
            <w:pPr>
              <w:rPr>
                <w:sz w:val="20"/>
              </w:rPr>
            </w:pPr>
          </w:p>
        </w:tc>
        <w:tc>
          <w:tcPr>
            <w:tcW w:w="2600" w:type="dxa"/>
            <w:vMerge/>
            <w:shd w:val="clear" w:color="auto" w:fill="auto"/>
          </w:tcPr>
          <w:p w14:paraId="40E9B0E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034E68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87CF454"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L07</w:t>
            </w:r>
          </w:p>
        </w:tc>
        <w:tc>
          <w:tcPr>
            <w:tcW w:w="4800" w:type="dxa"/>
            <w:tcBorders>
              <w:right w:val="single" w:sz="12" w:space="0" w:color="000000"/>
            </w:tcBorders>
            <w:shd w:val="clear" w:color="auto" w:fill="auto"/>
          </w:tcPr>
          <w:p w14:paraId="1CB61D3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Modals - advice</w:t>
            </w:r>
          </w:p>
        </w:tc>
      </w:tr>
      <w:tr w:rsidR="00D4683C" w:rsidRPr="00B213ED" w14:paraId="3EE1A2DF"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92B866D" w14:textId="77777777" w:rsidR="00D4683C" w:rsidRPr="00B213ED" w:rsidRDefault="00D4683C" w:rsidP="00F76385">
            <w:pPr>
              <w:rPr>
                <w:sz w:val="20"/>
              </w:rPr>
            </w:pPr>
          </w:p>
        </w:tc>
        <w:tc>
          <w:tcPr>
            <w:tcW w:w="2600" w:type="dxa"/>
            <w:vMerge/>
            <w:shd w:val="clear" w:color="auto" w:fill="auto"/>
          </w:tcPr>
          <w:p w14:paraId="35D0B14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222ECF8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78DC7835"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L07</w:t>
            </w:r>
          </w:p>
        </w:tc>
        <w:tc>
          <w:tcPr>
            <w:tcW w:w="4800" w:type="dxa"/>
            <w:tcBorders>
              <w:right w:val="single" w:sz="12" w:space="0" w:color="000000"/>
            </w:tcBorders>
            <w:shd w:val="clear" w:color="auto" w:fill="auto"/>
          </w:tcPr>
          <w:p w14:paraId="3CFC875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Modal verbs - probability</w:t>
            </w:r>
          </w:p>
        </w:tc>
      </w:tr>
      <w:tr w:rsidR="00D4683C" w:rsidRPr="00B213ED" w14:paraId="093CB58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13225AB" w14:textId="77777777" w:rsidR="00D4683C" w:rsidRPr="00B213ED" w:rsidRDefault="00D4683C" w:rsidP="00F76385">
            <w:pPr>
              <w:rPr>
                <w:sz w:val="20"/>
              </w:rPr>
            </w:pPr>
          </w:p>
        </w:tc>
        <w:tc>
          <w:tcPr>
            <w:tcW w:w="2600" w:type="dxa"/>
            <w:vMerge/>
            <w:shd w:val="clear" w:color="auto" w:fill="auto"/>
          </w:tcPr>
          <w:p w14:paraId="2BDBF71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30A35C2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613882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L08</w:t>
            </w:r>
          </w:p>
        </w:tc>
        <w:tc>
          <w:tcPr>
            <w:tcW w:w="4800" w:type="dxa"/>
            <w:tcBorders>
              <w:right w:val="single" w:sz="12" w:space="0" w:color="000000"/>
            </w:tcBorders>
            <w:shd w:val="clear" w:color="auto" w:fill="auto"/>
          </w:tcPr>
          <w:p w14:paraId="365C2D2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Progress test</w:t>
            </w:r>
          </w:p>
        </w:tc>
      </w:tr>
      <w:tr w:rsidR="00D4683C" w:rsidRPr="00B213ED" w14:paraId="68484B3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90C50F5" w14:textId="77777777" w:rsidR="00D4683C" w:rsidRPr="00B213ED" w:rsidRDefault="00D4683C" w:rsidP="00F76385">
            <w:pPr>
              <w:rPr>
                <w:sz w:val="20"/>
              </w:rPr>
            </w:pPr>
          </w:p>
        </w:tc>
        <w:tc>
          <w:tcPr>
            <w:tcW w:w="2600" w:type="dxa"/>
            <w:vMerge/>
            <w:shd w:val="clear" w:color="auto" w:fill="auto"/>
          </w:tcPr>
          <w:p w14:paraId="688AB63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2C7C8B4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0F8314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L09</w:t>
            </w:r>
          </w:p>
        </w:tc>
        <w:tc>
          <w:tcPr>
            <w:tcW w:w="4800" w:type="dxa"/>
            <w:tcBorders>
              <w:right w:val="single" w:sz="12" w:space="0" w:color="000000"/>
            </w:tcBorders>
            <w:shd w:val="clear" w:color="auto" w:fill="auto"/>
          </w:tcPr>
          <w:p w14:paraId="0C88699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Past perfect tense</w:t>
            </w:r>
          </w:p>
        </w:tc>
      </w:tr>
      <w:tr w:rsidR="00D4683C" w:rsidRPr="00B213ED" w14:paraId="6096622E"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879F94F" w14:textId="77777777" w:rsidR="00D4683C" w:rsidRPr="00B213ED" w:rsidRDefault="00D4683C" w:rsidP="00F76385">
            <w:pPr>
              <w:rPr>
                <w:sz w:val="20"/>
              </w:rPr>
            </w:pPr>
          </w:p>
        </w:tc>
        <w:tc>
          <w:tcPr>
            <w:tcW w:w="2600" w:type="dxa"/>
            <w:vMerge/>
            <w:shd w:val="clear" w:color="auto" w:fill="auto"/>
          </w:tcPr>
          <w:p w14:paraId="3A5E295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9658A3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77400A6"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L09</w:t>
            </w:r>
          </w:p>
        </w:tc>
        <w:tc>
          <w:tcPr>
            <w:tcW w:w="4800" w:type="dxa"/>
            <w:tcBorders>
              <w:right w:val="single" w:sz="12" w:space="0" w:color="000000"/>
            </w:tcBorders>
            <w:shd w:val="clear" w:color="auto" w:fill="auto"/>
          </w:tcPr>
          <w:p w14:paraId="1849C1A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Past perfect tense - practice</w:t>
            </w:r>
          </w:p>
        </w:tc>
      </w:tr>
      <w:tr w:rsidR="00D4683C" w:rsidRPr="00B213ED" w14:paraId="6A0D69C0"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44161FF" w14:textId="77777777" w:rsidR="00D4683C" w:rsidRPr="00B213ED" w:rsidRDefault="00D4683C" w:rsidP="00F76385">
            <w:pPr>
              <w:rPr>
                <w:sz w:val="20"/>
              </w:rPr>
            </w:pPr>
          </w:p>
        </w:tc>
        <w:tc>
          <w:tcPr>
            <w:tcW w:w="2600" w:type="dxa"/>
            <w:vMerge/>
            <w:shd w:val="clear" w:color="auto" w:fill="auto"/>
          </w:tcPr>
          <w:p w14:paraId="5B591A9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045E4AC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06897E7"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L09</w:t>
            </w:r>
          </w:p>
        </w:tc>
        <w:tc>
          <w:tcPr>
            <w:tcW w:w="4800" w:type="dxa"/>
            <w:tcBorders>
              <w:right w:val="single" w:sz="12" w:space="0" w:color="000000"/>
            </w:tcBorders>
            <w:shd w:val="clear" w:color="auto" w:fill="auto"/>
          </w:tcPr>
          <w:p w14:paraId="3798554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Past perfect continuous tense</w:t>
            </w:r>
          </w:p>
        </w:tc>
      </w:tr>
      <w:tr w:rsidR="00D4683C" w:rsidRPr="00B213ED" w14:paraId="560DCCB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F9ED17B" w14:textId="77777777" w:rsidR="00D4683C" w:rsidRPr="00B213ED" w:rsidRDefault="00D4683C" w:rsidP="00F76385">
            <w:pPr>
              <w:rPr>
                <w:sz w:val="20"/>
              </w:rPr>
            </w:pPr>
          </w:p>
        </w:tc>
        <w:tc>
          <w:tcPr>
            <w:tcW w:w="2600" w:type="dxa"/>
            <w:vMerge/>
            <w:shd w:val="clear" w:color="auto" w:fill="auto"/>
          </w:tcPr>
          <w:p w14:paraId="2AD7104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79887A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197ED6D"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L09</w:t>
            </w:r>
          </w:p>
        </w:tc>
        <w:tc>
          <w:tcPr>
            <w:tcW w:w="4800" w:type="dxa"/>
            <w:tcBorders>
              <w:right w:val="single" w:sz="12" w:space="0" w:color="000000"/>
            </w:tcBorders>
            <w:shd w:val="clear" w:color="auto" w:fill="auto"/>
          </w:tcPr>
          <w:p w14:paraId="4C7C427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Past perfect continuous tense - practice</w:t>
            </w:r>
          </w:p>
        </w:tc>
      </w:tr>
      <w:tr w:rsidR="00D4683C" w:rsidRPr="00B213ED" w14:paraId="2D96A4D2"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A73058E" w14:textId="77777777" w:rsidR="00D4683C" w:rsidRPr="00B213ED" w:rsidRDefault="00D4683C" w:rsidP="00F76385">
            <w:pPr>
              <w:rPr>
                <w:sz w:val="20"/>
              </w:rPr>
            </w:pPr>
          </w:p>
        </w:tc>
        <w:tc>
          <w:tcPr>
            <w:tcW w:w="2600" w:type="dxa"/>
            <w:vMerge/>
            <w:shd w:val="clear" w:color="auto" w:fill="auto"/>
          </w:tcPr>
          <w:p w14:paraId="59A9159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6AD349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7DC85C2C"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L09</w:t>
            </w:r>
          </w:p>
        </w:tc>
        <w:tc>
          <w:tcPr>
            <w:tcW w:w="4800" w:type="dxa"/>
            <w:tcBorders>
              <w:right w:val="single" w:sz="12" w:space="0" w:color="000000"/>
            </w:tcBorders>
            <w:shd w:val="clear" w:color="auto" w:fill="auto"/>
          </w:tcPr>
          <w:p w14:paraId="0A850ED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Regrets - subjunctive, third conditional</w:t>
            </w:r>
          </w:p>
        </w:tc>
      </w:tr>
      <w:tr w:rsidR="00D4683C" w:rsidRPr="00B213ED" w14:paraId="0577D45D"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73DE2E9" w14:textId="77777777" w:rsidR="00D4683C" w:rsidRPr="00B213ED" w:rsidRDefault="00D4683C" w:rsidP="00F76385">
            <w:pPr>
              <w:rPr>
                <w:sz w:val="20"/>
              </w:rPr>
            </w:pPr>
          </w:p>
        </w:tc>
        <w:tc>
          <w:tcPr>
            <w:tcW w:w="2600" w:type="dxa"/>
            <w:vMerge/>
            <w:shd w:val="clear" w:color="auto" w:fill="auto"/>
          </w:tcPr>
          <w:p w14:paraId="6C36B73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0A1FD07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18E09AE"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L09</w:t>
            </w:r>
          </w:p>
        </w:tc>
        <w:tc>
          <w:tcPr>
            <w:tcW w:w="4800" w:type="dxa"/>
            <w:tcBorders>
              <w:right w:val="single" w:sz="12" w:space="0" w:color="000000"/>
            </w:tcBorders>
            <w:shd w:val="clear" w:color="auto" w:fill="auto"/>
          </w:tcPr>
          <w:p w14:paraId="4116098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Regrets - subjunctive, third conditional -practice</w:t>
            </w:r>
          </w:p>
        </w:tc>
      </w:tr>
      <w:tr w:rsidR="00D4683C" w:rsidRPr="00B213ED" w14:paraId="4AB1D8C2"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11AB6B2" w14:textId="77777777" w:rsidR="00D4683C" w:rsidRPr="00B213ED" w:rsidRDefault="00D4683C" w:rsidP="00F76385">
            <w:pPr>
              <w:rPr>
                <w:sz w:val="20"/>
              </w:rPr>
            </w:pPr>
          </w:p>
        </w:tc>
        <w:tc>
          <w:tcPr>
            <w:tcW w:w="2600" w:type="dxa"/>
            <w:vMerge/>
            <w:shd w:val="clear" w:color="auto" w:fill="auto"/>
          </w:tcPr>
          <w:p w14:paraId="58DFAC5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7E48CF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60061AE"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L10</w:t>
            </w:r>
          </w:p>
        </w:tc>
        <w:tc>
          <w:tcPr>
            <w:tcW w:w="4800" w:type="dxa"/>
            <w:tcBorders>
              <w:right w:val="single" w:sz="12" w:space="0" w:color="000000"/>
            </w:tcBorders>
            <w:shd w:val="clear" w:color="auto" w:fill="auto"/>
          </w:tcPr>
          <w:p w14:paraId="47B01F6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Relative clauses</w:t>
            </w:r>
          </w:p>
        </w:tc>
      </w:tr>
      <w:tr w:rsidR="00D4683C" w:rsidRPr="00B213ED" w14:paraId="112BB86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3D56D9C" w14:textId="77777777" w:rsidR="00D4683C" w:rsidRPr="00B213ED" w:rsidRDefault="00D4683C" w:rsidP="00F76385">
            <w:pPr>
              <w:rPr>
                <w:sz w:val="20"/>
              </w:rPr>
            </w:pPr>
          </w:p>
        </w:tc>
        <w:tc>
          <w:tcPr>
            <w:tcW w:w="2600" w:type="dxa"/>
            <w:vMerge/>
            <w:shd w:val="clear" w:color="auto" w:fill="auto"/>
          </w:tcPr>
          <w:p w14:paraId="4DDAB91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5AFA67E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3715253"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L10</w:t>
            </w:r>
          </w:p>
        </w:tc>
        <w:tc>
          <w:tcPr>
            <w:tcW w:w="4800" w:type="dxa"/>
            <w:tcBorders>
              <w:right w:val="single" w:sz="12" w:space="0" w:color="000000"/>
            </w:tcBorders>
            <w:shd w:val="clear" w:color="auto" w:fill="auto"/>
          </w:tcPr>
          <w:p w14:paraId="3D701D9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Relative clauses  - practice</w:t>
            </w:r>
          </w:p>
        </w:tc>
      </w:tr>
      <w:tr w:rsidR="00D4683C" w:rsidRPr="00B213ED" w14:paraId="2F23B70A"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54DB74F" w14:textId="77777777" w:rsidR="00D4683C" w:rsidRPr="00B213ED" w:rsidRDefault="00D4683C" w:rsidP="00F76385">
            <w:pPr>
              <w:rPr>
                <w:sz w:val="20"/>
              </w:rPr>
            </w:pPr>
          </w:p>
        </w:tc>
        <w:tc>
          <w:tcPr>
            <w:tcW w:w="2600" w:type="dxa"/>
            <w:vMerge/>
            <w:shd w:val="clear" w:color="auto" w:fill="auto"/>
          </w:tcPr>
          <w:p w14:paraId="217E298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000B824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492732D"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L10</w:t>
            </w:r>
          </w:p>
        </w:tc>
        <w:tc>
          <w:tcPr>
            <w:tcW w:w="4800" w:type="dxa"/>
            <w:tcBorders>
              <w:right w:val="single" w:sz="12" w:space="0" w:color="000000"/>
            </w:tcBorders>
            <w:shd w:val="clear" w:color="auto" w:fill="auto"/>
          </w:tcPr>
          <w:p w14:paraId="11596FD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Defining and non-defining relative clauses</w:t>
            </w:r>
          </w:p>
        </w:tc>
      </w:tr>
      <w:tr w:rsidR="00D4683C" w:rsidRPr="00B213ED" w14:paraId="2943C76D"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831B5C1" w14:textId="77777777" w:rsidR="00D4683C" w:rsidRPr="00B213ED" w:rsidRDefault="00D4683C" w:rsidP="00F76385">
            <w:pPr>
              <w:rPr>
                <w:sz w:val="20"/>
              </w:rPr>
            </w:pPr>
          </w:p>
        </w:tc>
        <w:tc>
          <w:tcPr>
            <w:tcW w:w="2600" w:type="dxa"/>
            <w:vMerge/>
            <w:shd w:val="clear" w:color="auto" w:fill="auto"/>
          </w:tcPr>
          <w:p w14:paraId="76166CA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55531DB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70A776E7"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L10</w:t>
            </w:r>
          </w:p>
        </w:tc>
        <w:tc>
          <w:tcPr>
            <w:tcW w:w="4800" w:type="dxa"/>
            <w:tcBorders>
              <w:right w:val="single" w:sz="12" w:space="0" w:color="000000"/>
            </w:tcBorders>
            <w:shd w:val="clear" w:color="auto" w:fill="auto"/>
          </w:tcPr>
          <w:p w14:paraId="6389671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Defining and nondefining relative clauses-practice</w:t>
            </w:r>
          </w:p>
        </w:tc>
      </w:tr>
      <w:tr w:rsidR="00D4683C" w:rsidRPr="00B213ED" w14:paraId="09FC7DBD"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84668AE" w14:textId="77777777" w:rsidR="00D4683C" w:rsidRPr="00B213ED" w:rsidRDefault="00D4683C" w:rsidP="00F76385">
            <w:pPr>
              <w:rPr>
                <w:sz w:val="20"/>
              </w:rPr>
            </w:pPr>
          </w:p>
        </w:tc>
        <w:tc>
          <w:tcPr>
            <w:tcW w:w="2600" w:type="dxa"/>
            <w:vMerge/>
            <w:shd w:val="clear" w:color="auto" w:fill="auto"/>
          </w:tcPr>
          <w:p w14:paraId="302AAB0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FEF56B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BDEDFBB"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L11</w:t>
            </w:r>
          </w:p>
        </w:tc>
        <w:tc>
          <w:tcPr>
            <w:tcW w:w="4800" w:type="dxa"/>
            <w:tcBorders>
              <w:right w:val="single" w:sz="12" w:space="0" w:color="000000"/>
            </w:tcBorders>
            <w:shd w:val="clear" w:color="auto" w:fill="auto"/>
          </w:tcPr>
          <w:p w14:paraId="4039F1C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Passive voice</w:t>
            </w:r>
          </w:p>
        </w:tc>
      </w:tr>
      <w:tr w:rsidR="00D4683C" w:rsidRPr="00B213ED" w14:paraId="38E9FA4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6708278" w14:textId="77777777" w:rsidR="00D4683C" w:rsidRPr="00B213ED" w:rsidRDefault="00D4683C" w:rsidP="00F76385">
            <w:pPr>
              <w:rPr>
                <w:sz w:val="20"/>
              </w:rPr>
            </w:pPr>
          </w:p>
        </w:tc>
        <w:tc>
          <w:tcPr>
            <w:tcW w:w="2600" w:type="dxa"/>
            <w:vMerge/>
            <w:shd w:val="clear" w:color="auto" w:fill="auto"/>
          </w:tcPr>
          <w:p w14:paraId="154A020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533C5E2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DF4939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L11</w:t>
            </w:r>
          </w:p>
        </w:tc>
        <w:tc>
          <w:tcPr>
            <w:tcW w:w="4800" w:type="dxa"/>
            <w:tcBorders>
              <w:right w:val="single" w:sz="12" w:space="0" w:color="000000"/>
            </w:tcBorders>
            <w:shd w:val="clear" w:color="auto" w:fill="auto"/>
          </w:tcPr>
          <w:p w14:paraId="3ACF2C7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Passive voice - practice</w:t>
            </w:r>
          </w:p>
        </w:tc>
      </w:tr>
      <w:tr w:rsidR="00D4683C" w:rsidRPr="00B213ED" w14:paraId="3D1E9C92"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332FA84" w14:textId="77777777" w:rsidR="00D4683C" w:rsidRPr="00B213ED" w:rsidRDefault="00D4683C" w:rsidP="00F76385">
            <w:pPr>
              <w:rPr>
                <w:sz w:val="20"/>
              </w:rPr>
            </w:pPr>
          </w:p>
        </w:tc>
        <w:tc>
          <w:tcPr>
            <w:tcW w:w="2600" w:type="dxa"/>
            <w:vMerge/>
            <w:shd w:val="clear" w:color="auto" w:fill="auto"/>
          </w:tcPr>
          <w:p w14:paraId="55C15E7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7650C94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14468A6D"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L12</w:t>
            </w:r>
          </w:p>
        </w:tc>
        <w:tc>
          <w:tcPr>
            <w:tcW w:w="4800" w:type="dxa"/>
            <w:tcBorders>
              <w:right w:val="single" w:sz="12" w:space="0" w:color="000000"/>
            </w:tcBorders>
            <w:shd w:val="clear" w:color="auto" w:fill="auto"/>
          </w:tcPr>
          <w:p w14:paraId="7139452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Reported statements</w:t>
            </w:r>
          </w:p>
        </w:tc>
      </w:tr>
      <w:tr w:rsidR="00D4683C" w:rsidRPr="00B213ED" w14:paraId="76872A0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A6957E4" w14:textId="77777777" w:rsidR="00D4683C" w:rsidRPr="00B213ED" w:rsidRDefault="00D4683C" w:rsidP="00F76385">
            <w:pPr>
              <w:rPr>
                <w:sz w:val="20"/>
              </w:rPr>
            </w:pPr>
          </w:p>
        </w:tc>
        <w:tc>
          <w:tcPr>
            <w:tcW w:w="2600" w:type="dxa"/>
            <w:vMerge/>
            <w:shd w:val="clear" w:color="auto" w:fill="auto"/>
          </w:tcPr>
          <w:p w14:paraId="165DB14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2366B66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6705D71"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L12</w:t>
            </w:r>
          </w:p>
        </w:tc>
        <w:tc>
          <w:tcPr>
            <w:tcW w:w="4800" w:type="dxa"/>
            <w:tcBorders>
              <w:right w:val="single" w:sz="12" w:space="0" w:color="000000"/>
            </w:tcBorders>
            <w:shd w:val="clear" w:color="auto" w:fill="auto"/>
          </w:tcPr>
          <w:p w14:paraId="0FBD919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Reported statements - practice</w:t>
            </w:r>
          </w:p>
        </w:tc>
      </w:tr>
      <w:tr w:rsidR="00D4683C" w:rsidRPr="00B213ED" w14:paraId="74E4A4C9"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A63C554" w14:textId="77777777" w:rsidR="00D4683C" w:rsidRPr="00B213ED" w:rsidRDefault="00D4683C" w:rsidP="00F76385">
            <w:pPr>
              <w:rPr>
                <w:sz w:val="20"/>
              </w:rPr>
            </w:pPr>
          </w:p>
        </w:tc>
        <w:tc>
          <w:tcPr>
            <w:tcW w:w="2600" w:type="dxa"/>
            <w:vMerge/>
            <w:shd w:val="clear" w:color="auto" w:fill="auto"/>
          </w:tcPr>
          <w:p w14:paraId="2095F45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33CAA83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0A4D35A"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L12</w:t>
            </w:r>
          </w:p>
        </w:tc>
        <w:tc>
          <w:tcPr>
            <w:tcW w:w="4800" w:type="dxa"/>
            <w:tcBorders>
              <w:right w:val="single" w:sz="12" w:space="0" w:color="000000"/>
            </w:tcBorders>
            <w:shd w:val="clear" w:color="auto" w:fill="auto"/>
          </w:tcPr>
          <w:p w14:paraId="4E4CD71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Reported questions</w:t>
            </w:r>
          </w:p>
        </w:tc>
      </w:tr>
      <w:tr w:rsidR="00D4683C" w:rsidRPr="00B213ED" w14:paraId="5DCA4B52"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2929C00" w14:textId="77777777" w:rsidR="00D4683C" w:rsidRPr="00B213ED" w:rsidRDefault="00D4683C" w:rsidP="00F76385">
            <w:pPr>
              <w:rPr>
                <w:sz w:val="20"/>
              </w:rPr>
            </w:pPr>
          </w:p>
        </w:tc>
        <w:tc>
          <w:tcPr>
            <w:tcW w:w="2600" w:type="dxa"/>
            <w:vMerge/>
            <w:shd w:val="clear" w:color="auto" w:fill="auto"/>
          </w:tcPr>
          <w:p w14:paraId="4D774B8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7499FF6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2E7A5C0"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L12</w:t>
            </w:r>
          </w:p>
        </w:tc>
        <w:tc>
          <w:tcPr>
            <w:tcW w:w="4800" w:type="dxa"/>
            <w:tcBorders>
              <w:right w:val="single" w:sz="12" w:space="0" w:color="000000"/>
            </w:tcBorders>
            <w:shd w:val="clear" w:color="auto" w:fill="auto"/>
          </w:tcPr>
          <w:p w14:paraId="1BCE8B7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Reported questions - practice</w:t>
            </w:r>
          </w:p>
        </w:tc>
      </w:tr>
      <w:tr w:rsidR="00D4683C" w:rsidRPr="00B213ED" w14:paraId="6AD6B40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4B86DDE" w14:textId="77777777" w:rsidR="00D4683C" w:rsidRPr="00B213ED" w:rsidRDefault="00D4683C" w:rsidP="00F76385">
            <w:pPr>
              <w:rPr>
                <w:sz w:val="20"/>
              </w:rPr>
            </w:pPr>
          </w:p>
        </w:tc>
        <w:tc>
          <w:tcPr>
            <w:tcW w:w="2600" w:type="dxa"/>
            <w:vMerge/>
            <w:shd w:val="clear" w:color="auto" w:fill="auto"/>
          </w:tcPr>
          <w:p w14:paraId="225BB8C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33CBE5E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03EEF2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L12</w:t>
            </w:r>
          </w:p>
        </w:tc>
        <w:tc>
          <w:tcPr>
            <w:tcW w:w="4800" w:type="dxa"/>
            <w:tcBorders>
              <w:right w:val="single" w:sz="12" w:space="0" w:color="000000"/>
            </w:tcBorders>
            <w:shd w:val="clear" w:color="auto" w:fill="auto"/>
          </w:tcPr>
          <w:p w14:paraId="7969CC7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Expressing future</w:t>
            </w:r>
          </w:p>
        </w:tc>
      </w:tr>
      <w:tr w:rsidR="00D4683C" w:rsidRPr="00B213ED" w14:paraId="71AEF49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9C51123" w14:textId="77777777" w:rsidR="00D4683C" w:rsidRPr="00B213ED" w:rsidRDefault="00D4683C" w:rsidP="00F76385">
            <w:pPr>
              <w:rPr>
                <w:sz w:val="20"/>
              </w:rPr>
            </w:pPr>
          </w:p>
        </w:tc>
        <w:tc>
          <w:tcPr>
            <w:tcW w:w="2600" w:type="dxa"/>
            <w:vMerge/>
            <w:shd w:val="clear" w:color="auto" w:fill="auto"/>
          </w:tcPr>
          <w:p w14:paraId="282F462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38A3293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6714E7D"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L15</w:t>
            </w:r>
          </w:p>
        </w:tc>
        <w:tc>
          <w:tcPr>
            <w:tcW w:w="4800" w:type="dxa"/>
            <w:tcBorders>
              <w:right w:val="single" w:sz="12" w:space="0" w:color="000000"/>
            </w:tcBorders>
            <w:shd w:val="clear" w:color="auto" w:fill="auto"/>
          </w:tcPr>
          <w:p w14:paraId="23DD08F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Course revision</w:t>
            </w:r>
          </w:p>
        </w:tc>
      </w:tr>
      <w:tr w:rsidR="00D4683C" w:rsidRPr="00B213ED" w14:paraId="4C3912DE"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FE9B8B7" w14:textId="77777777" w:rsidR="00D4683C" w:rsidRPr="00B213ED" w:rsidRDefault="00D4683C" w:rsidP="00F76385">
            <w:pPr>
              <w:rPr>
                <w:sz w:val="20"/>
              </w:rPr>
            </w:pPr>
          </w:p>
        </w:tc>
        <w:tc>
          <w:tcPr>
            <w:tcW w:w="2600" w:type="dxa"/>
            <w:vMerge/>
            <w:shd w:val="clear" w:color="auto" w:fill="auto"/>
          </w:tcPr>
          <w:p w14:paraId="2460348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9CADB2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164754E5"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L15</w:t>
            </w:r>
          </w:p>
        </w:tc>
        <w:tc>
          <w:tcPr>
            <w:tcW w:w="4800" w:type="dxa"/>
            <w:tcBorders>
              <w:right w:val="single" w:sz="12" w:space="0" w:color="000000"/>
            </w:tcBorders>
            <w:shd w:val="clear" w:color="auto" w:fill="auto"/>
          </w:tcPr>
          <w:p w14:paraId="49909F3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Grammar revision</w:t>
            </w:r>
          </w:p>
        </w:tc>
      </w:tr>
      <w:tr w:rsidR="00D4683C" w:rsidRPr="00B213ED" w14:paraId="76E67A49"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4959B3A" w14:textId="77777777" w:rsidR="00D4683C" w:rsidRPr="00B213ED" w:rsidRDefault="00D4683C" w:rsidP="00F76385">
            <w:pPr>
              <w:rPr>
                <w:sz w:val="20"/>
              </w:rPr>
            </w:pPr>
          </w:p>
        </w:tc>
        <w:tc>
          <w:tcPr>
            <w:tcW w:w="2600" w:type="dxa"/>
            <w:vMerge/>
            <w:shd w:val="clear" w:color="auto" w:fill="auto"/>
          </w:tcPr>
          <w:p w14:paraId="3A70CBF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44DE96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BFEBA28"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L15</w:t>
            </w:r>
          </w:p>
        </w:tc>
        <w:tc>
          <w:tcPr>
            <w:tcW w:w="4800" w:type="dxa"/>
            <w:tcBorders>
              <w:right w:val="single" w:sz="12" w:space="0" w:color="000000"/>
            </w:tcBorders>
            <w:shd w:val="clear" w:color="auto" w:fill="auto"/>
          </w:tcPr>
          <w:p w14:paraId="46383F7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Exam tips</w:t>
            </w:r>
          </w:p>
        </w:tc>
      </w:tr>
      <w:tr w:rsidR="00D4683C" w:rsidRPr="00B213ED" w14:paraId="1A76B672"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2EE311E" w14:textId="77777777" w:rsidR="00D4683C" w:rsidRPr="00B213ED" w:rsidRDefault="00D4683C" w:rsidP="00F76385">
            <w:pPr>
              <w:rPr>
                <w:sz w:val="20"/>
              </w:rPr>
            </w:pPr>
          </w:p>
        </w:tc>
        <w:tc>
          <w:tcPr>
            <w:tcW w:w="2600" w:type="dxa"/>
            <w:vMerge/>
            <w:shd w:val="clear" w:color="auto" w:fill="auto"/>
          </w:tcPr>
          <w:p w14:paraId="06DF034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val="restart"/>
            <w:shd w:val="clear" w:color="auto" w:fill="auto"/>
          </w:tcPr>
          <w:p w14:paraId="348D50D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Vladanje vokabularom: B1 (prag)</w:t>
            </w:r>
          </w:p>
        </w:tc>
        <w:tc>
          <w:tcPr>
            <w:tcW w:w="1000" w:type="dxa"/>
            <w:shd w:val="clear" w:color="auto" w:fill="auto"/>
          </w:tcPr>
          <w:p w14:paraId="2C62888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L01</w:t>
            </w:r>
          </w:p>
        </w:tc>
        <w:tc>
          <w:tcPr>
            <w:tcW w:w="4800" w:type="dxa"/>
            <w:tcBorders>
              <w:right w:val="single" w:sz="12" w:space="0" w:color="000000"/>
            </w:tcBorders>
            <w:shd w:val="clear" w:color="auto" w:fill="auto"/>
          </w:tcPr>
          <w:p w14:paraId="5B1D9F5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Additional diagnostic test</w:t>
            </w:r>
          </w:p>
        </w:tc>
      </w:tr>
      <w:tr w:rsidR="00D4683C" w:rsidRPr="00B213ED" w14:paraId="43E14BF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741E983" w14:textId="77777777" w:rsidR="00D4683C" w:rsidRPr="00B213ED" w:rsidRDefault="00D4683C" w:rsidP="00F76385">
            <w:pPr>
              <w:rPr>
                <w:sz w:val="20"/>
              </w:rPr>
            </w:pPr>
          </w:p>
        </w:tc>
        <w:tc>
          <w:tcPr>
            <w:tcW w:w="2600" w:type="dxa"/>
            <w:vMerge/>
            <w:shd w:val="clear" w:color="auto" w:fill="auto"/>
          </w:tcPr>
          <w:p w14:paraId="16A825F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BC5A41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7833D526"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L02</w:t>
            </w:r>
          </w:p>
        </w:tc>
        <w:tc>
          <w:tcPr>
            <w:tcW w:w="4800" w:type="dxa"/>
            <w:tcBorders>
              <w:right w:val="single" w:sz="12" w:space="0" w:color="000000"/>
            </w:tcBorders>
            <w:shd w:val="clear" w:color="auto" w:fill="auto"/>
          </w:tcPr>
          <w:p w14:paraId="7784FCC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Tourism words and phrases</w:t>
            </w:r>
          </w:p>
        </w:tc>
      </w:tr>
      <w:tr w:rsidR="00D4683C" w:rsidRPr="00B213ED" w14:paraId="235EE98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52BD9BC" w14:textId="77777777" w:rsidR="00D4683C" w:rsidRPr="00B213ED" w:rsidRDefault="00D4683C" w:rsidP="00F76385">
            <w:pPr>
              <w:rPr>
                <w:sz w:val="20"/>
              </w:rPr>
            </w:pPr>
          </w:p>
        </w:tc>
        <w:tc>
          <w:tcPr>
            <w:tcW w:w="2600" w:type="dxa"/>
            <w:vMerge/>
            <w:shd w:val="clear" w:color="auto" w:fill="auto"/>
          </w:tcPr>
          <w:p w14:paraId="6E4CD21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423CF0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CCA65A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L03</w:t>
            </w:r>
          </w:p>
        </w:tc>
        <w:tc>
          <w:tcPr>
            <w:tcW w:w="4800" w:type="dxa"/>
            <w:tcBorders>
              <w:right w:val="single" w:sz="12" w:space="0" w:color="000000"/>
            </w:tcBorders>
            <w:shd w:val="clear" w:color="auto" w:fill="auto"/>
          </w:tcPr>
          <w:p w14:paraId="3BAAD29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Vocabulary - education, career</w:t>
            </w:r>
          </w:p>
        </w:tc>
      </w:tr>
      <w:tr w:rsidR="00D4683C" w:rsidRPr="00B213ED" w14:paraId="410B393F"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B3138EF" w14:textId="77777777" w:rsidR="00D4683C" w:rsidRPr="00B213ED" w:rsidRDefault="00D4683C" w:rsidP="00F76385">
            <w:pPr>
              <w:rPr>
                <w:sz w:val="20"/>
              </w:rPr>
            </w:pPr>
          </w:p>
        </w:tc>
        <w:tc>
          <w:tcPr>
            <w:tcW w:w="2600" w:type="dxa"/>
            <w:vMerge/>
            <w:shd w:val="clear" w:color="auto" w:fill="auto"/>
          </w:tcPr>
          <w:p w14:paraId="7A61E35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85B7B7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89D400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L04</w:t>
            </w:r>
          </w:p>
        </w:tc>
        <w:tc>
          <w:tcPr>
            <w:tcW w:w="4800" w:type="dxa"/>
            <w:tcBorders>
              <w:right w:val="single" w:sz="12" w:space="0" w:color="000000"/>
            </w:tcBorders>
            <w:shd w:val="clear" w:color="auto" w:fill="auto"/>
          </w:tcPr>
          <w:p w14:paraId="13AF242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Vocabulary building - work</w:t>
            </w:r>
          </w:p>
        </w:tc>
      </w:tr>
      <w:tr w:rsidR="00D4683C" w:rsidRPr="00B213ED" w14:paraId="30766BFF"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6A0057E" w14:textId="77777777" w:rsidR="00D4683C" w:rsidRPr="00B213ED" w:rsidRDefault="00D4683C" w:rsidP="00F76385">
            <w:pPr>
              <w:rPr>
                <w:sz w:val="20"/>
              </w:rPr>
            </w:pPr>
          </w:p>
        </w:tc>
        <w:tc>
          <w:tcPr>
            <w:tcW w:w="2600" w:type="dxa"/>
            <w:vMerge/>
            <w:shd w:val="clear" w:color="auto" w:fill="auto"/>
          </w:tcPr>
          <w:p w14:paraId="23FFAA4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2234817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358A9D8"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L04</w:t>
            </w:r>
          </w:p>
        </w:tc>
        <w:tc>
          <w:tcPr>
            <w:tcW w:w="4800" w:type="dxa"/>
            <w:tcBorders>
              <w:right w:val="single" w:sz="12" w:space="0" w:color="000000"/>
            </w:tcBorders>
            <w:shd w:val="clear" w:color="auto" w:fill="auto"/>
          </w:tcPr>
          <w:p w14:paraId="0B78B2F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Vocabulary building - jobs and achievements</w:t>
            </w:r>
          </w:p>
        </w:tc>
      </w:tr>
      <w:tr w:rsidR="00D4683C" w:rsidRPr="00B213ED" w14:paraId="0E92ACAB"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A19ED4D" w14:textId="77777777" w:rsidR="00D4683C" w:rsidRPr="00B213ED" w:rsidRDefault="00D4683C" w:rsidP="00F76385">
            <w:pPr>
              <w:rPr>
                <w:sz w:val="20"/>
              </w:rPr>
            </w:pPr>
          </w:p>
        </w:tc>
        <w:tc>
          <w:tcPr>
            <w:tcW w:w="2600" w:type="dxa"/>
            <w:vMerge/>
            <w:shd w:val="clear" w:color="auto" w:fill="auto"/>
          </w:tcPr>
          <w:p w14:paraId="5FB190B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3A0AA6D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5AF231A"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L05</w:t>
            </w:r>
          </w:p>
        </w:tc>
        <w:tc>
          <w:tcPr>
            <w:tcW w:w="4800" w:type="dxa"/>
            <w:tcBorders>
              <w:right w:val="single" w:sz="12" w:space="0" w:color="000000"/>
            </w:tcBorders>
            <w:shd w:val="clear" w:color="auto" w:fill="auto"/>
          </w:tcPr>
          <w:p w14:paraId="6AE2819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Vocabulary building</w:t>
            </w:r>
          </w:p>
        </w:tc>
      </w:tr>
      <w:tr w:rsidR="00D4683C" w:rsidRPr="00B213ED" w14:paraId="6529AAB0"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BF6C6C2" w14:textId="77777777" w:rsidR="00D4683C" w:rsidRPr="00B213ED" w:rsidRDefault="00D4683C" w:rsidP="00F76385">
            <w:pPr>
              <w:rPr>
                <w:sz w:val="20"/>
              </w:rPr>
            </w:pPr>
          </w:p>
        </w:tc>
        <w:tc>
          <w:tcPr>
            <w:tcW w:w="2600" w:type="dxa"/>
            <w:vMerge/>
            <w:shd w:val="clear" w:color="auto" w:fill="auto"/>
          </w:tcPr>
          <w:p w14:paraId="3533C18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D93B1E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61CD9A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L06</w:t>
            </w:r>
          </w:p>
        </w:tc>
        <w:tc>
          <w:tcPr>
            <w:tcW w:w="4800" w:type="dxa"/>
            <w:tcBorders>
              <w:right w:val="single" w:sz="12" w:space="0" w:color="000000"/>
            </w:tcBorders>
            <w:shd w:val="clear" w:color="auto" w:fill="auto"/>
          </w:tcPr>
          <w:p w14:paraId="5BD7141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Banking</w:t>
            </w:r>
          </w:p>
        </w:tc>
      </w:tr>
      <w:tr w:rsidR="00D4683C" w:rsidRPr="00B213ED" w14:paraId="3ED6A407"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A860BF7" w14:textId="77777777" w:rsidR="00D4683C" w:rsidRPr="00B213ED" w:rsidRDefault="00D4683C" w:rsidP="00F76385">
            <w:pPr>
              <w:rPr>
                <w:sz w:val="20"/>
              </w:rPr>
            </w:pPr>
          </w:p>
        </w:tc>
        <w:tc>
          <w:tcPr>
            <w:tcW w:w="2600" w:type="dxa"/>
            <w:vMerge/>
            <w:shd w:val="clear" w:color="auto" w:fill="auto"/>
          </w:tcPr>
          <w:p w14:paraId="5385B70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BCB7F8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8E74A4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L07</w:t>
            </w:r>
          </w:p>
        </w:tc>
        <w:tc>
          <w:tcPr>
            <w:tcW w:w="4800" w:type="dxa"/>
            <w:tcBorders>
              <w:right w:val="single" w:sz="12" w:space="0" w:color="000000"/>
            </w:tcBorders>
            <w:shd w:val="clear" w:color="auto" w:fill="auto"/>
          </w:tcPr>
          <w:p w14:paraId="3C19A4D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Vocabulary practice – waste, spend, save</w:t>
            </w:r>
          </w:p>
        </w:tc>
      </w:tr>
      <w:tr w:rsidR="00D4683C" w:rsidRPr="00B213ED" w14:paraId="4C1C28A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B5F700B" w14:textId="77777777" w:rsidR="00D4683C" w:rsidRPr="00B213ED" w:rsidRDefault="00D4683C" w:rsidP="00F76385">
            <w:pPr>
              <w:rPr>
                <w:sz w:val="20"/>
              </w:rPr>
            </w:pPr>
          </w:p>
        </w:tc>
        <w:tc>
          <w:tcPr>
            <w:tcW w:w="2600" w:type="dxa"/>
            <w:vMerge/>
            <w:shd w:val="clear" w:color="auto" w:fill="auto"/>
          </w:tcPr>
          <w:p w14:paraId="275A251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84EE8E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1649F389"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L11</w:t>
            </w:r>
          </w:p>
        </w:tc>
        <w:tc>
          <w:tcPr>
            <w:tcW w:w="4800" w:type="dxa"/>
            <w:tcBorders>
              <w:right w:val="single" w:sz="12" w:space="0" w:color="000000"/>
            </w:tcBorders>
            <w:shd w:val="clear" w:color="auto" w:fill="auto"/>
          </w:tcPr>
          <w:p w14:paraId="2E108DC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Vocabulary - money</w:t>
            </w:r>
          </w:p>
        </w:tc>
      </w:tr>
      <w:tr w:rsidR="00D4683C" w:rsidRPr="00B213ED" w14:paraId="0C495E08"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F500680" w14:textId="77777777" w:rsidR="00D4683C" w:rsidRPr="00B213ED" w:rsidRDefault="00D4683C" w:rsidP="00F76385">
            <w:pPr>
              <w:rPr>
                <w:sz w:val="20"/>
              </w:rPr>
            </w:pPr>
          </w:p>
        </w:tc>
        <w:tc>
          <w:tcPr>
            <w:tcW w:w="2600" w:type="dxa"/>
            <w:vMerge/>
            <w:shd w:val="clear" w:color="auto" w:fill="auto"/>
          </w:tcPr>
          <w:p w14:paraId="6C163E0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2C578C1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5A6CCBD"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L15</w:t>
            </w:r>
          </w:p>
        </w:tc>
        <w:tc>
          <w:tcPr>
            <w:tcW w:w="4800" w:type="dxa"/>
            <w:tcBorders>
              <w:right w:val="single" w:sz="12" w:space="0" w:color="000000"/>
            </w:tcBorders>
            <w:shd w:val="clear" w:color="auto" w:fill="auto"/>
          </w:tcPr>
          <w:p w14:paraId="5B093BD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Vocabulary revision</w:t>
            </w:r>
          </w:p>
        </w:tc>
      </w:tr>
      <w:tr w:rsidR="00D4683C" w:rsidRPr="00B213ED" w14:paraId="534C322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5A911D9" w14:textId="77777777" w:rsidR="00D4683C" w:rsidRPr="00B213ED" w:rsidRDefault="00D4683C" w:rsidP="00F76385">
            <w:pPr>
              <w:rPr>
                <w:sz w:val="20"/>
              </w:rPr>
            </w:pPr>
          </w:p>
        </w:tc>
        <w:tc>
          <w:tcPr>
            <w:tcW w:w="2600" w:type="dxa"/>
            <w:vMerge/>
            <w:shd w:val="clear" w:color="auto" w:fill="auto"/>
          </w:tcPr>
          <w:p w14:paraId="721EB3D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val="restart"/>
            <w:shd w:val="clear" w:color="auto" w:fill="auto"/>
          </w:tcPr>
          <w:p w14:paraId="1EE5D1E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Opšta sposobnost pismenog razumevanja: B1 (prag) - ČITANJE</w:t>
            </w:r>
          </w:p>
        </w:tc>
        <w:tc>
          <w:tcPr>
            <w:tcW w:w="1000" w:type="dxa"/>
            <w:shd w:val="clear" w:color="auto" w:fill="auto"/>
          </w:tcPr>
          <w:p w14:paraId="71B2C842"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L02</w:t>
            </w:r>
          </w:p>
        </w:tc>
        <w:tc>
          <w:tcPr>
            <w:tcW w:w="4800" w:type="dxa"/>
            <w:tcBorders>
              <w:right w:val="single" w:sz="12" w:space="0" w:color="000000"/>
            </w:tcBorders>
            <w:shd w:val="clear" w:color="auto" w:fill="auto"/>
          </w:tcPr>
          <w:p w14:paraId="72B98C6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Names</w:t>
            </w:r>
          </w:p>
        </w:tc>
      </w:tr>
      <w:tr w:rsidR="00D4683C" w:rsidRPr="00B213ED" w14:paraId="1A29A92B"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D2C907B" w14:textId="77777777" w:rsidR="00D4683C" w:rsidRPr="00B213ED" w:rsidRDefault="00D4683C" w:rsidP="00F76385">
            <w:pPr>
              <w:rPr>
                <w:sz w:val="20"/>
              </w:rPr>
            </w:pPr>
          </w:p>
        </w:tc>
        <w:tc>
          <w:tcPr>
            <w:tcW w:w="2600" w:type="dxa"/>
            <w:vMerge/>
            <w:shd w:val="clear" w:color="auto" w:fill="auto"/>
          </w:tcPr>
          <w:p w14:paraId="21AF8CC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6B7D2A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5194B40"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L05</w:t>
            </w:r>
          </w:p>
        </w:tc>
        <w:tc>
          <w:tcPr>
            <w:tcW w:w="4800" w:type="dxa"/>
            <w:tcBorders>
              <w:right w:val="single" w:sz="12" w:space="0" w:color="000000"/>
            </w:tcBorders>
            <w:shd w:val="clear" w:color="auto" w:fill="auto"/>
          </w:tcPr>
          <w:p w14:paraId="2668B66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Reading comprehension</w:t>
            </w:r>
          </w:p>
        </w:tc>
      </w:tr>
      <w:tr w:rsidR="00D4683C" w:rsidRPr="00B213ED" w14:paraId="2A88359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B4B88BF" w14:textId="77777777" w:rsidR="00D4683C" w:rsidRPr="00B213ED" w:rsidRDefault="00D4683C" w:rsidP="00F76385">
            <w:pPr>
              <w:rPr>
                <w:sz w:val="20"/>
              </w:rPr>
            </w:pPr>
          </w:p>
        </w:tc>
        <w:tc>
          <w:tcPr>
            <w:tcW w:w="2600" w:type="dxa"/>
            <w:vMerge/>
            <w:shd w:val="clear" w:color="auto" w:fill="auto"/>
          </w:tcPr>
          <w:p w14:paraId="2BC9F51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7DCBFD7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15C7D271"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L05</w:t>
            </w:r>
          </w:p>
        </w:tc>
        <w:tc>
          <w:tcPr>
            <w:tcW w:w="4800" w:type="dxa"/>
            <w:tcBorders>
              <w:right w:val="single" w:sz="12" w:space="0" w:color="000000"/>
            </w:tcBorders>
            <w:shd w:val="clear" w:color="auto" w:fill="auto"/>
          </w:tcPr>
          <w:p w14:paraId="2DE0F79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Reading comprehension - story fragment 1</w:t>
            </w:r>
          </w:p>
        </w:tc>
      </w:tr>
      <w:tr w:rsidR="00D4683C" w:rsidRPr="00B213ED" w14:paraId="4DF13619"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67C25B0" w14:textId="77777777" w:rsidR="00D4683C" w:rsidRPr="00B213ED" w:rsidRDefault="00D4683C" w:rsidP="00F76385">
            <w:pPr>
              <w:rPr>
                <w:sz w:val="20"/>
              </w:rPr>
            </w:pPr>
          </w:p>
        </w:tc>
        <w:tc>
          <w:tcPr>
            <w:tcW w:w="2600" w:type="dxa"/>
            <w:vMerge/>
            <w:shd w:val="clear" w:color="auto" w:fill="auto"/>
          </w:tcPr>
          <w:p w14:paraId="23BEB04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57C3C8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A2AC023"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L06</w:t>
            </w:r>
          </w:p>
        </w:tc>
        <w:tc>
          <w:tcPr>
            <w:tcW w:w="4800" w:type="dxa"/>
            <w:tcBorders>
              <w:right w:val="single" w:sz="12" w:space="0" w:color="000000"/>
            </w:tcBorders>
            <w:shd w:val="clear" w:color="auto" w:fill="auto"/>
          </w:tcPr>
          <w:p w14:paraId="0519E84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Business communication</w:t>
            </w:r>
          </w:p>
        </w:tc>
      </w:tr>
      <w:tr w:rsidR="00D4683C" w:rsidRPr="00B213ED" w14:paraId="450506CC"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9B54768" w14:textId="77777777" w:rsidR="00D4683C" w:rsidRPr="00B213ED" w:rsidRDefault="00D4683C" w:rsidP="00F76385">
            <w:pPr>
              <w:rPr>
                <w:sz w:val="20"/>
              </w:rPr>
            </w:pPr>
          </w:p>
        </w:tc>
        <w:tc>
          <w:tcPr>
            <w:tcW w:w="2600" w:type="dxa"/>
            <w:vMerge/>
            <w:shd w:val="clear" w:color="auto" w:fill="auto"/>
          </w:tcPr>
          <w:p w14:paraId="7A8130F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93FE81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3B89AE5"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L07</w:t>
            </w:r>
          </w:p>
        </w:tc>
        <w:tc>
          <w:tcPr>
            <w:tcW w:w="4800" w:type="dxa"/>
            <w:tcBorders>
              <w:right w:val="single" w:sz="12" w:space="0" w:color="000000"/>
            </w:tcBorders>
            <w:shd w:val="clear" w:color="auto" w:fill="auto"/>
          </w:tcPr>
          <w:p w14:paraId="4C1B0E6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Toys of the future - reading and discussion</w:t>
            </w:r>
          </w:p>
        </w:tc>
      </w:tr>
      <w:tr w:rsidR="00D4683C" w:rsidRPr="00B213ED" w14:paraId="187A9F43"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CE29779" w14:textId="77777777" w:rsidR="00D4683C" w:rsidRPr="00B213ED" w:rsidRDefault="00D4683C" w:rsidP="00F76385">
            <w:pPr>
              <w:rPr>
                <w:sz w:val="20"/>
              </w:rPr>
            </w:pPr>
          </w:p>
        </w:tc>
        <w:tc>
          <w:tcPr>
            <w:tcW w:w="2600" w:type="dxa"/>
            <w:vMerge/>
            <w:shd w:val="clear" w:color="auto" w:fill="auto"/>
          </w:tcPr>
          <w:p w14:paraId="4BD9F53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03A12D5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9559E86"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L08</w:t>
            </w:r>
          </w:p>
        </w:tc>
        <w:tc>
          <w:tcPr>
            <w:tcW w:w="4800" w:type="dxa"/>
            <w:tcBorders>
              <w:right w:val="single" w:sz="12" w:space="0" w:color="000000"/>
            </w:tcBorders>
            <w:shd w:val="clear" w:color="auto" w:fill="auto"/>
          </w:tcPr>
          <w:p w14:paraId="44AF69C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Reading comprehension - universal basic income</w:t>
            </w:r>
          </w:p>
        </w:tc>
      </w:tr>
      <w:tr w:rsidR="00D4683C" w:rsidRPr="00B213ED" w14:paraId="6C4AFD7A"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33C9340" w14:textId="77777777" w:rsidR="00D4683C" w:rsidRPr="00B213ED" w:rsidRDefault="00D4683C" w:rsidP="00F76385">
            <w:pPr>
              <w:rPr>
                <w:sz w:val="20"/>
              </w:rPr>
            </w:pPr>
          </w:p>
        </w:tc>
        <w:tc>
          <w:tcPr>
            <w:tcW w:w="2600" w:type="dxa"/>
            <w:vMerge/>
            <w:shd w:val="clear" w:color="auto" w:fill="auto"/>
          </w:tcPr>
          <w:p w14:paraId="35E9C3C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408BF1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E971990"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L08</w:t>
            </w:r>
          </w:p>
        </w:tc>
        <w:tc>
          <w:tcPr>
            <w:tcW w:w="4800" w:type="dxa"/>
            <w:tcBorders>
              <w:right w:val="single" w:sz="12" w:space="0" w:color="000000"/>
            </w:tcBorders>
            <w:shd w:val="clear" w:color="auto" w:fill="auto"/>
          </w:tcPr>
          <w:p w14:paraId="45BC851A"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Reading comprehension - film review</w:t>
            </w:r>
          </w:p>
        </w:tc>
      </w:tr>
      <w:tr w:rsidR="00D4683C" w:rsidRPr="00B213ED" w14:paraId="37985FFA"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3EB12A8" w14:textId="77777777" w:rsidR="00D4683C" w:rsidRPr="00B213ED" w:rsidRDefault="00D4683C" w:rsidP="00F76385">
            <w:pPr>
              <w:rPr>
                <w:sz w:val="20"/>
              </w:rPr>
            </w:pPr>
          </w:p>
        </w:tc>
        <w:tc>
          <w:tcPr>
            <w:tcW w:w="2600" w:type="dxa"/>
            <w:vMerge/>
            <w:shd w:val="clear" w:color="auto" w:fill="auto"/>
          </w:tcPr>
          <w:p w14:paraId="3C3768B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34B8D20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315D3992"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L08</w:t>
            </w:r>
          </w:p>
        </w:tc>
        <w:tc>
          <w:tcPr>
            <w:tcW w:w="4800" w:type="dxa"/>
            <w:tcBorders>
              <w:right w:val="single" w:sz="12" w:space="0" w:color="000000"/>
            </w:tcBorders>
            <w:shd w:val="clear" w:color="auto" w:fill="auto"/>
          </w:tcPr>
          <w:p w14:paraId="60765B4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Reading comprehension - story fragment 2</w:t>
            </w:r>
          </w:p>
        </w:tc>
      </w:tr>
      <w:tr w:rsidR="00D4683C" w:rsidRPr="00B213ED" w14:paraId="196CA1FA"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BA6C199" w14:textId="77777777" w:rsidR="00D4683C" w:rsidRPr="00B213ED" w:rsidRDefault="00D4683C" w:rsidP="00F76385">
            <w:pPr>
              <w:rPr>
                <w:sz w:val="20"/>
              </w:rPr>
            </w:pPr>
          </w:p>
        </w:tc>
        <w:tc>
          <w:tcPr>
            <w:tcW w:w="2600" w:type="dxa"/>
            <w:vMerge/>
            <w:shd w:val="clear" w:color="auto" w:fill="auto"/>
          </w:tcPr>
          <w:p w14:paraId="775E0B3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DE1D1F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B41C4FC"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L09</w:t>
            </w:r>
          </w:p>
        </w:tc>
        <w:tc>
          <w:tcPr>
            <w:tcW w:w="4800" w:type="dxa"/>
            <w:tcBorders>
              <w:right w:val="single" w:sz="12" w:space="0" w:color="000000"/>
            </w:tcBorders>
            <w:shd w:val="clear" w:color="auto" w:fill="auto"/>
          </w:tcPr>
          <w:p w14:paraId="752EA49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Travel</w:t>
            </w:r>
          </w:p>
        </w:tc>
      </w:tr>
      <w:tr w:rsidR="00D4683C" w:rsidRPr="00B213ED" w14:paraId="25DF97EB"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78EAFFC" w14:textId="77777777" w:rsidR="00D4683C" w:rsidRPr="00B213ED" w:rsidRDefault="00D4683C" w:rsidP="00F76385">
            <w:pPr>
              <w:rPr>
                <w:sz w:val="20"/>
              </w:rPr>
            </w:pPr>
          </w:p>
        </w:tc>
        <w:tc>
          <w:tcPr>
            <w:tcW w:w="2600" w:type="dxa"/>
            <w:vMerge/>
            <w:shd w:val="clear" w:color="auto" w:fill="auto"/>
          </w:tcPr>
          <w:p w14:paraId="3802514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BF4FF0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10E7F75A"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L09</w:t>
            </w:r>
          </w:p>
        </w:tc>
        <w:tc>
          <w:tcPr>
            <w:tcW w:w="4800" w:type="dxa"/>
            <w:tcBorders>
              <w:right w:val="single" w:sz="12" w:space="0" w:color="000000"/>
            </w:tcBorders>
            <w:shd w:val="clear" w:color="auto" w:fill="auto"/>
          </w:tcPr>
          <w:p w14:paraId="2E08E25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Bestsellers</w:t>
            </w:r>
          </w:p>
        </w:tc>
      </w:tr>
      <w:tr w:rsidR="00D4683C" w:rsidRPr="00B213ED" w14:paraId="6A045716"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DD3DF53" w14:textId="77777777" w:rsidR="00D4683C" w:rsidRPr="00B213ED" w:rsidRDefault="00D4683C" w:rsidP="00F76385">
            <w:pPr>
              <w:rPr>
                <w:sz w:val="20"/>
              </w:rPr>
            </w:pPr>
          </w:p>
        </w:tc>
        <w:tc>
          <w:tcPr>
            <w:tcW w:w="2600" w:type="dxa"/>
            <w:vMerge/>
            <w:shd w:val="clear" w:color="auto" w:fill="auto"/>
          </w:tcPr>
          <w:p w14:paraId="142B3B8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5997BC1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2D1725C8"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L10</w:t>
            </w:r>
          </w:p>
        </w:tc>
        <w:tc>
          <w:tcPr>
            <w:tcW w:w="4800" w:type="dxa"/>
            <w:tcBorders>
              <w:right w:val="single" w:sz="12" w:space="0" w:color="000000"/>
            </w:tcBorders>
            <w:shd w:val="clear" w:color="auto" w:fill="auto"/>
          </w:tcPr>
          <w:p w14:paraId="6C112D5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Business plan</w:t>
            </w:r>
          </w:p>
        </w:tc>
      </w:tr>
      <w:tr w:rsidR="00D4683C" w:rsidRPr="00B213ED" w14:paraId="685B7C6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38DDF1A" w14:textId="77777777" w:rsidR="00D4683C" w:rsidRPr="00B213ED" w:rsidRDefault="00D4683C" w:rsidP="00F76385">
            <w:pPr>
              <w:rPr>
                <w:sz w:val="20"/>
              </w:rPr>
            </w:pPr>
          </w:p>
        </w:tc>
        <w:tc>
          <w:tcPr>
            <w:tcW w:w="2600" w:type="dxa"/>
            <w:vMerge/>
            <w:shd w:val="clear" w:color="auto" w:fill="auto"/>
          </w:tcPr>
          <w:p w14:paraId="34B4C8C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68850F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695F9A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L11</w:t>
            </w:r>
          </w:p>
        </w:tc>
        <w:tc>
          <w:tcPr>
            <w:tcW w:w="4800" w:type="dxa"/>
            <w:tcBorders>
              <w:right w:val="single" w:sz="12" w:space="0" w:color="000000"/>
            </w:tcBorders>
            <w:shd w:val="clear" w:color="auto" w:fill="auto"/>
          </w:tcPr>
          <w:p w14:paraId="429850A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Celebrities</w:t>
            </w:r>
          </w:p>
        </w:tc>
      </w:tr>
      <w:tr w:rsidR="00D4683C" w:rsidRPr="00B213ED" w14:paraId="6BFD854F"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8C02B73" w14:textId="77777777" w:rsidR="00D4683C" w:rsidRPr="00B213ED" w:rsidRDefault="00D4683C" w:rsidP="00F76385">
            <w:pPr>
              <w:rPr>
                <w:sz w:val="20"/>
              </w:rPr>
            </w:pPr>
          </w:p>
        </w:tc>
        <w:tc>
          <w:tcPr>
            <w:tcW w:w="2600" w:type="dxa"/>
            <w:vMerge/>
            <w:shd w:val="clear" w:color="auto" w:fill="auto"/>
          </w:tcPr>
          <w:p w14:paraId="1F4F9ED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C8C68B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199A4B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L11</w:t>
            </w:r>
          </w:p>
        </w:tc>
        <w:tc>
          <w:tcPr>
            <w:tcW w:w="4800" w:type="dxa"/>
            <w:tcBorders>
              <w:right w:val="single" w:sz="12" w:space="0" w:color="000000"/>
            </w:tcBorders>
            <w:shd w:val="clear" w:color="auto" w:fill="auto"/>
          </w:tcPr>
          <w:p w14:paraId="3E5207AE"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Reading and speaking practice - saving money</w:t>
            </w:r>
          </w:p>
        </w:tc>
      </w:tr>
      <w:tr w:rsidR="00D4683C" w:rsidRPr="00B213ED" w14:paraId="0725546E"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7F02580" w14:textId="77777777" w:rsidR="00D4683C" w:rsidRPr="00B213ED" w:rsidRDefault="00D4683C" w:rsidP="00F76385">
            <w:pPr>
              <w:rPr>
                <w:sz w:val="20"/>
              </w:rPr>
            </w:pPr>
          </w:p>
        </w:tc>
        <w:tc>
          <w:tcPr>
            <w:tcW w:w="2600" w:type="dxa"/>
            <w:vMerge/>
            <w:shd w:val="clear" w:color="auto" w:fill="auto"/>
          </w:tcPr>
          <w:p w14:paraId="52DB9EC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4E680FB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92EBE63"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L13</w:t>
            </w:r>
          </w:p>
        </w:tc>
        <w:tc>
          <w:tcPr>
            <w:tcW w:w="4800" w:type="dxa"/>
            <w:tcBorders>
              <w:right w:val="single" w:sz="12" w:space="0" w:color="000000"/>
            </w:tcBorders>
            <w:shd w:val="clear" w:color="auto" w:fill="auto"/>
          </w:tcPr>
          <w:p w14:paraId="614AA19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Reading comprehension - losing weight</w:t>
            </w:r>
          </w:p>
        </w:tc>
      </w:tr>
      <w:tr w:rsidR="00D4683C" w:rsidRPr="00B213ED" w14:paraId="1DA34812"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E24B323" w14:textId="77777777" w:rsidR="00D4683C" w:rsidRPr="00B213ED" w:rsidRDefault="00D4683C" w:rsidP="00F76385">
            <w:pPr>
              <w:rPr>
                <w:sz w:val="20"/>
              </w:rPr>
            </w:pPr>
          </w:p>
        </w:tc>
        <w:tc>
          <w:tcPr>
            <w:tcW w:w="2600" w:type="dxa"/>
            <w:vMerge/>
            <w:shd w:val="clear" w:color="auto" w:fill="auto"/>
          </w:tcPr>
          <w:p w14:paraId="20F921E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095784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5132FBFA"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L13</w:t>
            </w:r>
          </w:p>
        </w:tc>
        <w:tc>
          <w:tcPr>
            <w:tcW w:w="4800" w:type="dxa"/>
            <w:tcBorders>
              <w:right w:val="single" w:sz="12" w:space="0" w:color="000000"/>
            </w:tcBorders>
            <w:shd w:val="clear" w:color="auto" w:fill="auto"/>
          </w:tcPr>
          <w:p w14:paraId="2BF97FA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Reading comprehension - new year's resolutions</w:t>
            </w:r>
          </w:p>
        </w:tc>
      </w:tr>
      <w:tr w:rsidR="00D4683C" w:rsidRPr="00B213ED" w14:paraId="594CCD58"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C108D91" w14:textId="77777777" w:rsidR="00D4683C" w:rsidRPr="00B213ED" w:rsidRDefault="00D4683C" w:rsidP="00F76385">
            <w:pPr>
              <w:rPr>
                <w:sz w:val="20"/>
              </w:rPr>
            </w:pPr>
          </w:p>
        </w:tc>
        <w:tc>
          <w:tcPr>
            <w:tcW w:w="2600" w:type="dxa"/>
            <w:vMerge/>
            <w:shd w:val="clear" w:color="auto" w:fill="auto"/>
          </w:tcPr>
          <w:p w14:paraId="4213C1E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shd w:val="clear" w:color="auto" w:fill="auto"/>
          </w:tcPr>
          <w:p w14:paraId="0B0286A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Pisanje eseja i izveštaja B1</w:t>
            </w:r>
          </w:p>
        </w:tc>
        <w:tc>
          <w:tcPr>
            <w:tcW w:w="1000" w:type="dxa"/>
            <w:shd w:val="clear" w:color="auto" w:fill="auto"/>
          </w:tcPr>
          <w:p w14:paraId="7AF54075"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L02</w:t>
            </w:r>
          </w:p>
        </w:tc>
        <w:tc>
          <w:tcPr>
            <w:tcW w:w="4800" w:type="dxa"/>
            <w:tcBorders>
              <w:right w:val="single" w:sz="12" w:space="0" w:color="000000"/>
            </w:tcBorders>
            <w:shd w:val="clear" w:color="auto" w:fill="auto"/>
          </w:tcPr>
          <w:p w14:paraId="2DB6CFC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Home reading assignment</w:t>
            </w:r>
          </w:p>
        </w:tc>
      </w:tr>
      <w:tr w:rsidR="00D4683C" w:rsidRPr="00B213ED" w14:paraId="52CBF58F"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D119B8B" w14:textId="77777777" w:rsidR="00D4683C" w:rsidRPr="00B213ED" w:rsidRDefault="00D4683C" w:rsidP="00F76385">
            <w:pPr>
              <w:rPr>
                <w:sz w:val="20"/>
              </w:rPr>
            </w:pPr>
          </w:p>
        </w:tc>
        <w:tc>
          <w:tcPr>
            <w:tcW w:w="2600" w:type="dxa"/>
            <w:vMerge/>
            <w:shd w:val="clear" w:color="auto" w:fill="auto"/>
          </w:tcPr>
          <w:p w14:paraId="07890A7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val="restart"/>
            <w:shd w:val="clear" w:color="auto" w:fill="auto"/>
          </w:tcPr>
          <w:p w14:paraId="2F62A74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Opšta sposobnost usmenog izražavanja: B1 (prag) - GOVOR</w:t>
            </w:r>
          </w:p>
        </w:tc>
        <w:tc>
          <w:tcPr>
            <w:tcW w:w="1000" w:type="dxa"/>
            <w:shd w:val="clear" w:color="auto" w:fill="auto"/>
          </w:tcPr>
          <w:p w14:paraId="76B85643"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L03</w:t>
            </w:r>
          </w:p>
        </w:tc>
        <w:tc>
          <w:tcPr>
            <w:tcW w:w="4800" w:type="dxa"/>
            <w:tcBorders>
              <w:right w:val="single" w:sz="12" w:space="0" w:color="000000"/>
            </w:tcBorders>
            <w:shd w:val="clear" w:color="auto" w:fill="auto"/>
          </w:tcPr>
          <w:p w14:paraId="18D231C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Social conversation</w:t>
            </w:r>
          </w:p>
        </w:tc>
      </w:tr>
      <w:tr w:rsidR="00D4683C" w:rsidRPr="00B213ED" w14:paraId="1A1D3E83"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598421E" w14:textId="77777777" w:rsidR="00D4683C" w:rsidRPr="00B213ED" w:rsidRDefault="00D4683C" w:rsidP="00F76385">
            <w:pPr>
              <w:rPr>
                <w:sz w:val="20"/>
              </w:rPr>
            </w:pPr>
          </w:p>
        </w:tc>
        <w:tc>
          <w:tcPr>
            <w:tcW w:w="2600" w:type="dxa"/>
            <w:vMerge/>
            <w:shd w:val="clear" w:color="auto" w:fill="auto"/>
          </w:tcPr>
          <w:p w14:paraId="6D2D6A9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025E054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6BFD7571"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L03</w:t>
            </w:r>
          </w:p>
        </w:tc>
        <w:tc>
          <w:tcPr>
            <w:tcW w:w="4800" w:type="dxa"/>
            <w:tcBorders>
              <w:right w:val="single" w:sz="12" w:space="0" w:color="000000"/>
            </w:tcBorders>
            <w:shd w:val="clear" w:color="auto" w:fill="auto"/>
          </w:tcPr>
          <w:p w14:paraId="758F6B8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Social conversation - practice</w:t>
            </w:r>
          </w:p>
        </w:tc>
      </w:tr>
      <w:tr w:rsidR="00D4683C" w:rsidRPr="00B213ED" w14:paraId="36F2F678"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EF3F60A" w14:textId="77777777" w:rsidR="00D4683C" w:rsidRPr="00B213ED" w:rsidRDefault="00D4683C" w:rsidP="00F76385">
            <w:pPr>
              <w:rPr>
                <w:sz w:val="20"/>
              </w:rPr>
            </w:pPr>
          </w:p>
        </w:tc>
        <w:tc>
          <w:tcPr>
            <w:tcW w:w="2600" w:type="dxa"/>
            <w:vMerge/>
            <w:shd w:val="clear" w:color="auto" w:fill="auto"/>
          </w:tcPr>
          <w:p w14:paraId="2032BE4B"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55BB030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26F53AC"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L12</w:t>
            </w:r>
          </w:p>
        </w:tc>
        <w:tc>
          <w:tcPr>
            <w:tcW w:w="4800" w:type="dxa"/>
            <w:tcBorders>
              <w:right w:val="single" w:sz="12" w:space="0" w:color="000000"/>
            </w:tcBorders>
            <w:shd w:val="clear" w:color="auto" w:fill="auto"/>
          </w:tcPr>
          <w:p w14:paraId="03E9AF33"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Speaking – job interviews</w:t>
            </w:r>
          </w:p>
        </w:tc>
      </w:tr>
      <w:tr w:rsidR="00D4683C" w:rsidRPr="00B213ED" w14:paraId="6281C620"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1E63A3E" w14:textId="77777777" w:rsidR="00D4683C" w:rsidRPr="00B213ED" w:rsidRDefault="00D4683C" w:rsidP="00F76385">
            <w:pPr>
              <w:rPr>
                <w:sz w:val="20"/>
              </w:rPr>
            </w:pPr>
          </w:p>
        </w:tc>
        <w:tc>
          <w:tcPr>
            <w:tcW w:w="2600" w:type="dxa"/>
            <w:vMerge/>
            <w:shd w:val="clear" w:color="auto" w:fill="auto"/>
          </w:tcPr>
          <w:p w14:paraId="1855333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val="restart"/>
            <w:shd w:val="clear" w:color="auto" w:fill="auto"/>
          </w:tcPr>
          <w:p w14:paraId="179AA4E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Opšta sposobnost pismenog izražavanja: B1 (prag) - PISANJE</w:t>
            </w:r>
          </w:p>
        </w:tc>
        <w:tc>
          <w:tcPr>
            <w:tcW w:w="1000" w:type="dxa"/>
            <w:shd w:val="clear" w:color="auto" w:fill="auto"/>
          </w:tcPr>
          <w:p w14:paraId="22B4857D"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L03</w:t>
            </w:r>
          </w:p>
        </w:tc>
        <w:tc>
          <w:tcPr>
            <w:tcW w:w="4800" w:type="dxa"/>
            <w:tcBorders>
              <w:right w:val="single" w:sz="12" w:space="0" w:color="000000"/>
            </w:tcBorders>
            <w:shd w:val="clear" w:color="auto" w:fill="auto"/>
          </w:tcPr>
          <w:p w14:paraId="0271CAE8"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Homework task 1</w:t>
            </w:r>
          </w:p>
        </w:tc>
      </w:tr>
      <w:tr w:rsidR="0018493E" w:rsidRPr="00B213ED" w14:paraId="73F6AA89"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002ADC4" w14:textId="77777777" w:rsidR="0018493E" w:rsidRPr="00B213ED" w:rsidRDefault="0018493E" w:rsidP="00F76385"/>
        </w:tc>
        <w:tc>
          <w:tcPr>
            <w:tcW w:w="2600" w:type="dxa"/>
            <w:vMerge/>
            <w:shd w:val="clear" w:color="auto" w:fill="auto"/>
          </w:tcPr>
          <w:p w14:paraId="51D0FF89" w14:textId="77777777" w:rsidR="0018493E" w:rsidRPr="00B213ED" w:rsidRDefault="0018493E" w:rsidP="00F76385">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9E8019C" w14:textId="77777777" w:rsidR="0018493E" w:rsidRDefault="0018493E" w:rsidP="00F76385">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492AB85" w14:textId="58F92F4C" w:rsidR="0018493E" w:rsidRDefault="0018493E" w:rsidP="00F76385">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79CACBBA" w14:textId="6B442D29" w:rsidR="0018493E" w:rsidRDefault="0018493E" w:rsidP="00F76385">
            <w:pPr>
              <w:cnfStyle w:val="000000000000" w:firstRow="0" w:lastRow="0" w:firstColumn="0" w:lastColumn="0" w:oddVBand="0" w:evenVBand="0" w:oddHBand="0" w:evenHBand="0" w:firstRowFirstColumn="0" w:firstRowLastColumn="0" w:lastRowFirstColumn="0" w:lastRowLastColumn="0"/>
            </w:pPr>
            <w:r>
              <w:rPr>
                <w:sz w:val="20"/>
              </w:rPr>
              <w:t>Homework task 2</w:t>
            </w:r>
          </w:p>
        </w:tc>
      </w:tr>
      <w:tr w:rsidR="00D4683C" w:rsidRPr="00B213ED" w14:paraId="6F27D3C3"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79A9B09" w14:textId="77777777" w:rsidR="00D4683C" w:rsidRPr="00B213ED" w:rsidRDefault="00D4683C" w:rsidP="00F76385">
            <w:pPr>
              <w:rPr>
                <w:sz w:val="20"/>
              </w:rPr>
            </w:pPr>
          </w:p>
        </w:tc>
        <w:tc>
          <w:tcPr>
            <w:tcW w:w="2600" w:type="dxa"/>
            <w:vMerge/>
            <w:shd w:val="clear" w:color="auto" w:fill="auto"/>
          </w:tcPr>
          <w:p w14:paraId="713A77D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6B146F8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A08B5EA"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L07</w:t>
            </w:r>
          </w:p>
        </w:tc>
        <w:tc>
          <w:tcPr>
            <w:tcW w:w="4800" w:type="dxa"/>
            <w:tcBorders>
              <w:right w:val="single" w:sz="12" w:space="0" w:color="000000"/>
            </w:tcBorders>
            <w:shd w:val="clear" w:color="auto" w:fill="auto"/>
          </w:tcPr>
          <w:p w14:paraId="0B379A5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Homework task 3</w:t>
            </w:r>
          </w:p>
        </w:tc>
      </w:tr>
      <w:tr w:rsidR="0018493E" w:rsidRPr="00B213ED" w14:paraId="6E475A36"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84E564A" w14:textId="77777777" w:rsidR="0018493E" w:rsidRPr="00B213ED" w:rsidRDefault="0018493E" w:rsidP="00F76385"/>
        </w:tc>
        <w:tc>
          <w:tcPr>
            <w:tcW w:w="2600" w:type="dxa"/>
            <w:vMerge/>
            <w:shd w:val="clear" w:color="auto" w:fill="auto"/>
          </w:tcPr>
          <w:p w14:paraId="40511AB7" w14:textId="77777777" w:rsidR="0018493E" w:rsidRPr="00B213ED" w:rsidRDefault="0018493E" w:rsidP="00F76385">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27AC36A" w14:textId="77777777" w:rsidR="0018493E" w:rsidRPr="00B213ED" w:rsidRDefault="0018493E" w:rsidP="00F76385">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AA76052" w14:textId="425CC28D" w:rsidR="0018493E" w:rsidRDefault="0018493E" w:rsidP="00F76385">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42270714" w14:textId="6D4B98EE" w:rsidR="0018493E" w:rsidRDefault="0018493E" w:rsidP="00F76385">
            <w:pPr>
              <w:cnfStyle w:val="000000000000" w:firstRow="0" w:lastRow="0" w:firstColumn="0" w:lastColumn="0" w:oddVBand="0" w:evenVBand="0" w:oddHBand="0" w:evenHBand="0" w:firstRowFirstColumn="0" w:firstRowLastColumn="0" w:lastRowFirstColumn="0" w:lastRowLastColumn="0"/>
            </w:pPr>
            <w:r>
              <w:rPr>
                <w:sz w:val="20"/>
              </w:rPr>
              <w:t>Homework task 4</w:t>
            </w:r>
          </w:p>
        </w:tc>
      </w:tr>
      <w:tr w:rsidR="00D4683C" w:rsidRPr="00B213ED" w14:paraId="0B560493"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5F3E4D6" w14:textId="77777777" w:rsidR="00D4683C" w:rsidRPr="00B213ED" w:rsidRDefault="00D4683C" w:rsidP="00F76385">
            <w:pPr>
              <w:rPr>
                <w:sz w:val="20"/>
              </w:rPr>
            </w:pPr>
          </w:p>
        </w:tc>
        <w:tc>
          <w:tcPr>
            <w:tcW w:w="2600" w:type="dxa"/>
            <w:vMerge/>
            <w:shd w:val="clear" w:color="auto" w:fill="auto"/>
          </w:tcPr>
          <w:p w14:paraId="589ECF77"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5F89ED62"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4964AAAF"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L12</w:t>
            </w:r>
          </w:p>
        </w:tc>
        <w:tc>
          <w:tcPr>
            <w:tcW w:w="4800" w:type="dxa"/>
            <w:tcBorders>
              <w:right w:val="single" w:sz="12" w:space="0" w:color="000000"/>
            </w:tcBorders>
            <w:shd w:val="clear" w:color="auto" w:fill="auto"/>
          </w:tcPr>
          <w:p w14:paraId="35F4CC7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Homework task 5</w:t>
            </w:r>
          </w:p>
        </w:tc>
      </w:tr>
      <w:tr w:rsidR="00D4683C" w:rsidRPr="00B213ED" w14:paraId="249EFF9E"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DFA261C" w14:textId="77777777" w:rsidR="00D4683C" w:rsidRPr="00B213ED" w:rsidRDefault="00D4683C" w:rsidP="00F76385">
            <w:pPr>
              <w:rPr>
                <w:sz w:val="20"/>
              </w:rPr>
            </w:pPr>
          </w:p>
        </w:tc>
        <w:tc>
          <w:tcPr>
            <w:tcW w:w="2600" w:type="dxa"/>
            <w:vMerge/>
            <w:shd w:val="clear" w:color="auto" w:fill="auto"/>
          </w:tcPr>
          <w:p w14:paraId="0094EE8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val="restart"/>
            <w:shd w:val="clear" w:color="auto" w:fill="auto"/>
          </w:tcPr>
          <w:p w14:paraId="6C90136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Opšta sposobnost usmenog razumevanja: B1 (prag) - SLUŠANJE</w:t>
            </w:r>
          </w:p>
        </w:tc>
        <w:tc>
          <w:tcPr>
            <w:tcW w:w="1000" w:type="dxa"/>
            <w:shd w:val="clear" w:color="auto" w:fill="auto"/>
          </w:tcPr>
          <w:p w14:paraId="6E452624"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L05</w:t>
            </w:r>
          </w:p>
        </w:tc>
        <w:tc>
          <w:tcPr>
            <w:tcW w:w="4800" w:type="dxa"/>
            <w:tcBorders>
              <w:right w:val="single" w:sz="12" w:space="0" w:color="000000"/>
            </w:tcBorders>
            <w:shd w:val="clear" w:color="auto" w:fill="auto"/>
          </w:tcPr>
          <w:p w14:paraId="6DD522A5"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Listening practice</w:t>
            </w:r>
          </w:p>
        </w:tc>
      </w:tr>
      <w:tr w:rsidR="00D4683C" w:rsidRPr="00B213ED" w14:paraId="3D94A4E1"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2C104A1" w14:textId="77777777" w:rsidR="00D4683C" w:rsidRPr="00B213ED" w:rsidRDefault="00D4683C" w:rsidP="00F76385">
            <w:pPr>
              <w:rPr>
                <w:sz w:val="20"/>
              </w:rPr>
            </w:pPr>
          </w:p>
        </w:tc>
        <w:tc>
          <w:tcPr>
            <w:tcW w:w="2600" w:type="dxa"/>
            <w:vMerge/>
            <w:shd w:val="clear" w:color="auto" w:fill="auto"/>
          </w:tcPr>
          <w:p w14:paraId="41DB38C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121D1AA9"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1948803"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L12</w:t>
            </w:r>
          </w:p>
        </w:tc>
        <w:tc>
          <w:tcPr>
            <w:tcW w:w="4800" w:type="dxa"/>
            <w:tcBorders>
              <w:right w:val="single" w:sz="12" w:space="0" w:color="000000"/>
            </w:tcBorders>
            <w:shd w:val="clear" w:color="auto" w:fill="auto"/>
          </w:tcPr>
          <w:p w14:paraId="3A327A8F"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Listening practice - happiness</w:t>
            </w:r>
          </w:p>
        </w:tc>
      </w:tr>
      <w:tr w:rsidR="00D4683C" w:rsidRPr="00B213ED" w14:paraId="37594085"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A862462" w14:textId="77777777" w:rsidR="00D4683C" w:rsidRPr="00B213ED" w:rsidRDefault="00D4683C" w:rsidP="00F76385">
            <w:pPr>
              <w:rPr>
                <w:sz w:val="20"/>
              </w:rPr>
            </w:pPr>
          </w:p>
        </w:tc>
        <w:tc>
          <w:tcPr>
            <w:tcW w:w="2600" w:type="dxa"/>
            <w:vMerge/>
            <w:shd w:val="clear" w:color="auto" w:fill="auto"/>
          </w:tcPr>
          <w:p w14:paraId="572E728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shd w:val="clear" w:color="auto" w:fill="auto"/>
          </w:tcPr>
          <w:p w14:paraId="2BEBB3D4"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shd w:val="clear" w:color="auto" w:fill="auto"/>
          </w:tcPr>
          <w:p w14:paraId="0C5E9440"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L13</w:t>
            </w:r>
          </w:p>
        </w:tc>
        <w:tc>
          <w:tcPr>
            <w:tcW w:w="4800" w:type="dxa"/>
            <w:tcBorders>
              <w:right w:val="single" w:sz="12" w:space="0" w:color="000000"/>
            </w:tcBorders>
            <w:shd w:val="clear" w:color="auto" w:fill="auto"/>
          </w:tcPr>
          <w:p w14:paraId="236A12A0"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Listening practice</w:t>
            </w:r>
          </w:p>
        </w:tc>
      </w:tr>
      <w:tr w:rsidR="00D4683C" w:rsidRPr="00B213ED" w14:paraId="625DE8BD"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60CF139" w14:textId="77777777" w:rsidR="00D4683C" w:rsidRPr="00B213ED" w:rsidRDefault="00D4683C" w:rsidP="00F76385">
            <w:pPr>
              <w:rPr>
                <w:sz w:val="20"/>
              </w:rPr>
            </w:pPr>
          </w:p>
        </w:tc>
        <w:tc>
          <w:tcPr>
            <w:tcW w:w="2600" w:type="dxa"/>
            <w:vMerge/>
            <w:shd w:val="clear" w:color="auto" w:fill="auto"/>
          </w:tcPr>
          <w:p w14:paraId="698F1FC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val="restart"/>
            <w:shd w:val="clear" w:color="auto" w:fill="auto"/>
          </w:tcPr>
          <w:p w14:paraId="32C2E9BD"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Javni nastupi B1</w:t>
            </w:r>
          </w:p>
        </w:tc>
        <w:tc>
          <w:tcPr>
            <w:tcW w:w="1000" w:type="dxa"/>
            <w:shd w:val="clear" w:color="auto" w:fill="auto"/>
          </w:tcPr>
          <w:p w14:paraId="7A8DC655"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L10</w:t>
            </w:r>
          </w:p>
        </w:tc>
        <w:tc>
          <w:tcPr>
            <w:tcW w:w="4800" w:type="dxa"/>
            <w:tcBorders>
              <w:right w:val="single" w:sz="12" w:space="0" w:color="000000"/>
            </w:tcBorders>
            <w:shd w:val="clear" w:color="auto" w:fill="auto"/>
          </w:tcPr>
          <w:p w14:paraId="2BFEA071"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Oral presentations - preparation</w:t>
            </w:r>
          </w:p>
        </w:tc>
      </w:tr>
      <w:tr w:rsidR="00D4683C" w:rsidRPr="00B213ED" w14:paraId="4C828634" w14:textId="77777777" w:rsidTr="00F76385">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bottom w:val="single" w:sz="12" w:space="0" w:color="000000"/>
            </w:tcBorders>
            <w:shd w:val="clear" w:color="auto" w:fill="auto"/>
          </w:tcPr>
          <w:p w14:paraId="47B684C2" w14:textId="77777777" w:rsidR="00D4683C" w:rsidRPr="00B213ED" w:rsidRDefault="00D4683C" w:rsidP="00F76385">
            <w:pPr>
              <w:rPr>
                <w:sz w:val="20"/>
              </w:rPr>
            </w:pPr>
          </w:p>
        </w:tc>
        <w:tc>
          <w:tcPr>
            <w:tcW w:w="2600" w:type="dxa"/>
            <w:vMerge/>
            <w:tcBorders>
              <w:bottom w:val="single" w:sz="12" w:space="0" w:color="000000"/>
            </w:tcBorders>
            <w:shd w:val="clear" w:color="auto" w:fill="auto"/>
          </w:tcPr>
          <w:p w14:paraId="400FE81C"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3200" w:type="dxa"/>
            <w:vMerge/>
            <w:tcBorders>
              <w:bottom w:val="single" w:sz="12" w:space="0" w:color="000000"/>
            </w:tcBorders>
            <w:shd w:val="clear" w:color="auto" w:fill="auto"/>
          </w:tcPr>
          <w:p w14:paraId="3D4847A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p>
        </w:tc>
        <w:tc>
          <w:tcPr>
            <w:tcW w:w="1000" w:type="dxa"/>
            <w:tcBorders>
              <w:bottom w:val="single" w:sz="12" w:space="0" w:color="000000"/>
            </w:tcBorders>
            <w:shd w:val="clear" w:color="auto" w:fill="auto"/>
          </w:tcPr>
          <w:p w14:paraId="18F17E1A" w14:textId="77777777" w:rsidR="00D4683C" w:rsidRPr="00B213ED" w:rsidRDefault="00D4683C" w:rsidP="00F76385">
            <w:pPr>
              <w:jc w:val="center"/>
              <w:cnfStyle w:val="000000000000" w:firstRow="0" w:lastRow="0" w:firstColumn="0" w:lastColumn="0" w:oddVBand="0" w:evenVBand="0" w:oddHBand="0" w:evenHBand="0" w:firstRowFirstColumn="0" w:firstRowLastColumn="0" w:lastRowFirstColumn="0" w:lastRowLastColumn="0"/>
              <w:rPr>
                <w:sz w:val="20"/>
              </w:rPr>
            </w:pPr>
            <w:r>
              <w:rPr>
                <w:sz w:val="20"/>
              </w:rPr>
              <w:t>L14</w:t>
            </w:r>
          </w:p>
        </w:tc>
        <w:tc>
          <w:tcPr>
            <w:tcW w:w="4800" w:type="dxa"/>
            <w:tcBorders>
              <w:bottom w:val="single" w:sz="12" w:space="0" w:color="000000"/>
              <w:right w:val="single" w:sz="12" w:space="0" w:color="000000"/>
            </w:tcBorders>
            <w:shd w:val="clear" w:color="auto" w:fill="auto"/>
          </w:tcPr>
          <w:p w14:paraId="037F7A46" w14:textId="77777777" w:rsidR="00D4683C" w:rsidRPr="00B213ED" w:rsidRDefault="00D4683C" w:rsidP="00F76385">
            <w:pPr>
              <w:cnfStyle w:val="000000000000" w:firstRow="0" w:lastRow="0" w:firstColumn="0" w:lastColumn="0" w:oddVBand="0" w:evenVBand="0" w:oddHBand="0" w:evenHBand="0" w:firstRowFirstColumn="0" w:firstRowLastColumn="0" w:lastRowFirstColumn="0" w:lastRowLastColumn="0"/>
              <w:rPr>
                <w:sz w:val="20"/>
              </w:rPr>
            </w:pPr>
            <w:r>
              <w:rPr>
                <w:sz w:val="20"/>
              </w:rPr>
              <w:t>Assessment of oral presentations</w:t>
            </w:r>
          </w:p>
        </w:tc>
      </w:tr>
    </w:tbl>
    <w:p w14:paraId="46634A43" w14:textId="77777777" w:rsidR="00D4683C" w:rsidRDefault="00D4683C" w:rsidP="00D4683C"/>
    <w:p w14:paraId="375780DA" w14:textId="77777777" w:rsidR="00E51060" w:rsidRPr="00E51060" w:rsidDel="00EB06B5" w:rsidRDefault="00E51060" w:rsidP="00E51060">
      <w:pPr>
        <w:spacing w:before="0" w:after="160" w:line="259" w:lineRule="auto"/>
        <w:jc w:val="left"/>
        <w:rPr>
          <w:del w:id="3" w:author="Danijela" w:date="2018-09-06T16:46:00Z"/>
          <w:rFonts w:asciiTheme="minorHAnsi" w:eastAsiaTheme="minorHAnsi" w:hAnsiTheme="minorHAnsi" w:cstheme="minorBidi"/>
          <w:color w:val="auto"/>
          <w:sz w:val="22"/>
          <w:szCs w:val="22"/>
          <w:lang w:val="en-US"/>
        </w:rPr>
      </w:pPr>
    </w:p>
    <w:p w14:paraId="7B8A81D8" w14:textId="77777777" w:rsidR="004760A0" w:rsidRPr="004760A0" w:rsidDel="00EB06B5" w:rsidRDefault="004760A0" w:rsidP="004760A0">
      <w:pPr>
        <w:spacing w:before="0" w:after="160" w:line="259" w:lineRule="auto"/>
        <w:jc w:val="left"/>
        <w:rPr>
          <w:del w:id="4" w:author="Danijela" w:date="2018-09-06T16:46:00Z"/>
          <w:rFonts w:asciiTheme="minorHAnsi" w:eastAsiaTheme="minorHAnsi" w:hAnsiTheme="minorHAnsi" w:cstheme="minorBidi"/>
          <w:color w:val="auto"/>
          <w:sz w:val="22"/>
          <w:szCs w:val="22"/>
          <w:lang w:val="en-US"/>
        </w:rPr>
      </w:pPr>
    </w:p>
    <w:p w14:paraId="3E8FCF92" w14:textId="77777777" w:rsidR="00AC4148" w:rsidDel="00EB06B5" w:rsidRDefault="00AC4148" w:rsidP="006E38F7">
      <w:pPr>
        <w:ind w:right="-58"/>
        <w:jc w:val="left"/>
        <w:rPr>
          <w:del w:id="5" w:author="Danijela" w:date="2018-09-06T16:46:00Z"/>
          <w:color w:val="0000CC"/>
          <w:lang w:val="sr-Latn-CS"/>
        </w:rPr>
      </w:pPr>
    </w:p>
    <w:p w14:paraId="3DEEBA36" w14:textId="77777777" w:rsidR="004760A0" w:rsidRPr="00081C3D" w:rsidDel="00EB06B5" w:rsidRDefault="004760A0" w:rsidP="006E38F7">
      <w:pPr>
        <w:ind w:right="-58"/>
        <w:jc w:val="left"/>
        <w:rPr>
          <w:del w:id="6" w:author="Danijela" w:date="2018-09-06T16:46:00Z"/>
          <w:color w:val="0000CC"/>
          <w:lang w:val="sr-Latn-CS"/>
        </w:rPr>
      </w:pPr>
    </w:p>
    <w:p w14:paraId="73104D52" w14:textId="342C2FD0" w:rsidR="007207AA" w:rsidRPr="00B82B50" w:rsidRDefault="006E38F7" w:rsidP="007207AA">
      <w:pPr>
        <w:rPr>
          <w:sz w:val="22"/>
          <w:szCs w:val="22"/>
          <w:lang w:val="sr-Latn-CS"/>
        </w:rPr>
      </w:pPr>
      <w:del w:id="7" w:author="Danijela" w:date="2018-09-06T16:46:00Z">
        <w:r w:rsidRPr="00356DE5" w:rsidDel="00EB06B5">
          <w:rPr>
            <w:rFonts w:eastAsia="Arial"/>
            <w:sz w:val="22"/>
            <w:szCs w:val="22"/>
            <w:lang w:val="hr-HR"/>
          </w:rPr>
          <w:delText>..</w:delText>
        </w:r>
        <w:r w:rsidR="007207AA" w:rsidRPr="007207AA" w:rsidDel="00EB06B5">
          <w:rPr>
            <w:b/>
            <w:bCs/>
            <w:sz w:val="22"/>
            <w:szCs w:val="22"/>
            <w:lang w:val="sr-Latn-CS"/>
          </w:rPr>
          <w:delText xml:space="preserve"> </w:delText>
        </w:r>
      </w:del>
      <w:r w:rsidR="007207AA" w:rsidRPr="00B82B50">
        <w:rPr>
          <w:b/>
          <w:bCs/>
          <w:sz w:val="22"/>
          <w:szCs w:val="22"/>
          <w:lang w:val="sr-Latn-CS"/>
        </w:rPr>
        <w:t>Način ocenjivanja</w:t>
      </w:r>
      <w:r w:rsidR="007207AA" w:rsidRPr="00B82B50">
        <w:rPr>
          <w:sz w:val="22"/>
          <w:szCs w:val="22"/>
          <w:lang w:val="sr-Latn-CS"/>
        </w:rPr>
        <w:t>:</w:t>
      </w:r>
    </w:p>
    <w:p w14:paraId="53734503" w14:textId="6FF6D196" w:rsidR="007207AA" w:rsidRPr="00B82B50" w:rsidRDefault="007207AA" w:rsidP="007207AA">
      <w:pPr>
        <w:spacing w:line="239" w:lineRule="auto"/>
        <w:ind w:left="238" w:right="126"/>
        <w:rPr>
          <w:rFonts w:eastAsia="Arial"/>
          <w:sz w:val="22"/>
          <w:szCs w:val="22"/>
          <w:lang w:val="hr-HR"/>
        </w:rPr>
      </w:pPr>
      <w:r w:rsidRPr="00B82B50">
        <w:rPr>
          <w:rFonts w:eastAsia="Arial"/>
          <w:spacing w:val="-1"/>
          <w:sz w:val="22"/>
          <w:szCs w:val="22"/>
          <w:lang w:val="hr-HR"/>
        </w:rPr>
        <w:t>S</w:t>
      </w:r>
      <w:r w:rsidRPr="00B82B50">
        <w:rPr>
          <w:rFonts w:eastAsia="Arial"/>
          <w:sz w:val="22"/>
          <w:szCs w:val="22"/>
          <w:lang w:val="hr-HR"/>
        </w:rPr>
        <w:t>tu</w:t>
      </w:r>
      <w:r w:rsidRPr="00B82B50">
        <w:rPr>
          <w:rFonts w:eastAsia="Arial"/>
          <w:spacing w:val="1"/>
          <w:sz w:val="22"/>
          <w:szCs w:val="22"/>
          <w:lang w:val="hr-HR"/>
        </w:rPr>
        <w:t>d</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t</w:t>
      </w:r>
      <w:r w:rsidRPr="00B82B50">
        <w:rPr>
          <w:rFonts w:eastAsia="Arial"/>
          <w:spacing w:val="21"/>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e</w:t>
      </w:r>
      <w:r w:rsidRPr="00B82B50">
        <w:rPr>
          <w:rFonts w:eastAsia="Arial"/>
          <w:spacing w:val="28"/>
          <w:sz w:val="22"/>
          <w:szCs w:val="22"/>
          <w:lang w:val="hr-HR"/>
        </w:rPr>
        <w:t xml:space="preserve"> </w:t>
      </w:r>
      <w:r w:rsidRPr="00B82B50">
        <w:rPr>
          <w:rFonts w:eastAsia="Arial"/>
          <w:sz w:val="22"/>
          <w:szCs w:val="22"/>
          <w:lang w:val="hr-HR"/>
        </w:rPr>
        <w:t>o</w:t>
      </w:r>
      <w:r w:rsidRPr="00B82B50">
        <w:rPr>
          <w:rFonts w:eastAsia="Arial"/>
          <w:spacing w:val="1"/>
          <w:sz w:val="22"/>
          <w:szCs w:val="22"/>
          <w:lang w:val="hr-HR"/>
        </w:rPr>
        <w:t>c</w:t>
      </w:r>
      <w:r w:rsidRPr="00B82B50">
        <w:rPr>
          <w:rFonts w:eastAsia="Arial"/>
          <w:sz w:val="22"/>
          <w:szCs w:val="22"/>
          <w:lang w:val="hr-HR"/>
        </w:rPr>
        <w:t>e</w:t>
      </w:r>
      <w:r w:rsidRPr="00B82B50">
        <w:rPr>
          <w:rFonts w:eastAsia="Arial"/>
          <w:spacing w:val="-1"/>
          <w:sz w:val="22"/>
          <w:szCs w:val="22"/>
          <w:lang w:val="hr-HR"/>
        </w:rPr>
        <w:t>n</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20"/>
          <w:sz w:val="22"/>
          <w:szCs w:val="22"/>
          <w:lang w:val="hr-HR"/>
        </w:rPr>
        <w:t xml:space="preserve"> </w:t>
      </w:r>
      <w:r w:rsidRPr="00B82B50">
        <w:rPr>
          <w:rFonts w:eastAsia="Arial"/>
          <w:sz w:val="22"/>
          <w:szCs w:val="22"/>
          <w:lang w:val="hr-HR"/>
        </w:rPr>
        <w:t>u</w:t>
      </w:r>
      <w:r w:rsidRPr="00B82B50">
        <w:rPr>
          <w:rFonts w:eastAsia="Arial"/>
          <w:spacing w:val="26"/>
          <w:sz w:val="22"/>
          <w:szCs w:val="22"/>
          <w:lang w:val="hr-HR"/>
        </w:rPr>
        <w:t xml:space="preserve"> </w:t>
      </w:r>
      <w:r w:rsidRPr="00B82B50">
        <w:rPr>
          <w:rFonts w:eastAsia="Arial"/>
          <w:sz w:val="22"/>
          <w:szCs w:val="22"/>
          <w:lang w:val="hr-HR"/>
        </w:rPr>
        <w:t>to</w:t>
      </w:r>
      <w:r w:rsidRPr="00B82B50">
        <w:rPr>
          <w:rFonts w:eastAsia="Arial"/>
          <w:spacing w:val="3"/>
          <w:sz w:val="22"/>
          <w:szCs w:val="22"/>
          <w:lang w:val="hr-HR"/>
        </w:rPr>
        <w:t>k</w:t>
      </w:r>
      <w:r w:rsidRPr="00B82B50">
        <w:rPr>
          <w:rFonts w:eastAsia="Arial"/>
          <w:sz w:val="22"/>
          <w:szCs w:val="22"/>
          <w:lang w:val="hr-HR"/>
        </w:rPr>
        <w:t>u</w:t>
      </w:r>
      <w:r w:rsidRPr="00B82B50">
        <w:rPr>
          <w:rFonts w:eastAsia="Arial"/>
          <w:spacing w:val="24"/>
          <w:sz w:val="22"/>
          <w:szCs w:val="22"/>
          <w:lang w:val="hr-HR"/>
        </w:rPr>
        <w:t xml:space="preserve"> </w:t>
      </w:r>
      <w:r w:rsidRPr="00B82B50">
        <w:rPr>
          <w:rFonts w:eastAsia="Arial"/>
          <w:spacing w:val="1"/>
          <w:sz w:val="22"/>
          <w:szCs w:val="22"/>
          <w:lang w:val="hr-HR"/>
        </w:rPr>
        <w:t>c</w:t>
      </w:r>
      <w:r w:rsidRPr="00B82B50">
        <w:rPr>
          <w:rFonts w:eastAsia="Arial"/>
          <w:sz w:val="22"/>
          <w:szCs w:val="22"/>
          <w:lang w:val="hr-HR"/>
        </w:rPr>
        <w:t>e</w:t>
      </w:r>
      <w:r w:rsidRPr="00B82B50">
        <w:rPr>
          <w:rFonts w:eastAsia="Arial"/>
          <w:spacing w:val="-1"/>
          <w:sz w:val="22"/>
          <w:szCs w:val="22"/>
          <w:lang w:val="hr-HR"/>
        </w:rPr>
        <w:t>l</w:t>
      </w:r>
      <w:r w:rsidRPr="00B82B50">
        <w:rPr>
          <w:rFonts w:eastAsia="Arial"/>
          <w:spacing w:val="2"/>
          <w:sz w:val="22"/>
          <w:szCs w:val="22"/>
          <w:lang w:val="hr-HR"/>
        </w:rPr>
        <w:t>o</w:t>
      </w:r>
      <w:r w:rsidRPr="00B82B50">
        <w:rPr>
          <w:rFonts w:eastAsia="Arial"/>
          <w:sz w:val="22"/>
          <w:szCs w:val="22"/>
          <w:lang w:val="hr-HR"/>
        </w:rPr>
        <w:t>g</w:t>
      </w:r>
      <w:r w:rsidRPr="00B82B50">
        <w:rPr>
          <w:rFonts w:eastAsia="Arial"/>
          <w:spacing w:val="23"/>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e</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1"/>
          <w:sz w:val="22"/>
          <w:szCs w:val="22"/>
          <w:lang w:val="hr-HR"/>
        </w:rPr>
        <w:t>s</w:t>
      </w:r>
      <w:r w:rsidRPr="00B82B50">
        <w:rPr>
          <w:rFonts w:eastAsia="Arial"/>
          <w:sz w:val="22"/>
          <w:szCs w:val="22"/>
          <w:lang w:val="hr-HR"/>
        </w:rPr>
        <w:t xml:space="preserve">tra. </w:t>
      </w:r>
      <w:r w:rsidRPr="00B82B50">
        <w:rPr>
          <w:rFonts w:eastAsia="Arial"/>
          <w:spacing w:val="47"/>
          <w:sz w:val="22"/>
          <w:szCs w:val="22"/>
          <w:lang w:val="hr-HR"/>
        </w:rPr>
        <w:t xml:space="preserve"> </w:t>
      </w:r>
      <w:r w:rsidRPr="00B82B50">
        <w:rPr>
          <w:rFonts w:eastAsia="Arial"/>
          <w:spacing w:val="1"/>
          <w:sz w:val="22"/>
          <w:szCs w:val="22"/>
          <w:lang w:val="hr-HR"/>
        </w:rPr>
        <w:t>Oc</w:t>
      </w:r>
      <w:r w:rsidRPr="00B82B50">
        <w:rPr>
          <w:rFonts w:eastAsia="Arial"/>
          <w:sz w:val="22"/>
          <w:szCs w:val="22"/>
          <w:lang w:val="hr-HR"/>
        </w:rPr>
        <w:t>e</w:t>
      </w:r>
      <w:r w:rsidRPr="00B82B50">
        <w:rPr>
          <w:rFonts w:eastAsia="Arial"/>
          <w:spacing w:val="-1"/>
          <w:sz w:val="22"/>
          <w:szCs w:val="22"/>
          <w:lang w:val="hr-HR"/>
        </w:rPr>
        <w:t>n</w:t>
      </w:r>
      <w:r w:rsidRPr="00B82B50">
        <w:rPr>
          <w:rFonts w:eastAsia="Arial"/>
          <w:spacing w:val="1"/>
          <w:sz w:val="22"/>
          <w:szCs w:val="22"/>
          <w:lang w:val="hr-HR"/>
        </w:rPr>
        <w:t>j</w:t>
      </w:r>
      <w:r w:rsidRPr="00B82B50">
        <w:rPr>
          <w:rFonts w:eastAsia="Arial"/>
          <w:spacing w:val="-3"/>
          <w:sz w:val="22"/>
          <w:szCs w:val="22"/>
          <w:lang w:val="hr-HR"/>
        </w:rPr>
        <w:t>u</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20"/>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e</w:t>
      </w:r>
      <w:r w:rsidRPr="00B82B50">
        <w:rPr>
          <w:rFonts w:eastAsia="Arial"/>
          <w:spacing w:val="25"/>
          <w:sz w:val="22"/>
          <w:szCs w:val="22"/>
          <w:lang w:val="hr-HR"/>
        </w:rPr>
        <w:t xml:space="preserve"> </w:t>
      </w:r>
      <w:r w:rsidRPr="00B82B50">
        <w:rPr>
          <w:rFonts w:eastAsia="Arial"/>
          <w:sz w:val="22"/>
          <w:szCs w:val="22"/>
          <w:lang w:val="hr-HR"/>
        </w:rPr>
        <w:t>n</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1"/>
          <w:sz w:val="22"/>
          <w:szCs w:val="22"/>
          <w:lang w:val="hr-HR"/>
        </w:rPr>
        <w:t>g</w:t>
      </w:r>
      <w:r w:rsidRPr="00B82B50">
        <w:rPr>
          <w:rFonts w:eastAsia="Arial"/>
          <w:sz w:val="22"/>
          <w:szCs w:val="22"/>
          <w:lang w:val="hr-HR"/>
        </w:rPr>
        <w:t>o</w:t>
      </w:r>
      <w:r w:rsidRPr="00B82B50">
        <w:rPr>
          <w:rFonts w:eastAsia="Arial"/>
          <w:spacing w:val="1"/>
          <w:sz w:val="22"/>
          <w:szCs w:val="22"/>
          <w:lang w:val="hr-HR"/>
        </w:rPr>
        <w:t>v</w:t>
      </w:r>
      <w:r w:rsidRPr="00B82B50">
        <w:rPr>
          <w:rFonts w:eastAsia="Arial"/>
          <w:sz w:val="22"/>
          <w:szCs w:val="22"/>
          <w:lang w:val="hr-HR"/>
        </w:rPr>
        <w:t>i</w:t>
      </w:r>
      <w:r w:rsidRPr="00B82B50">
        <w:rPr>
          <w:rFonts w:eastAsia="Arial"/>
          <w:spacing w:val="21"/>
          <w:sz w:val="22"/>
          <w:szCs w:val="22"/>
          <w:lang w:val="hr-HR"/>
        </w:rPr>
        <w:t xml:space="preserve"> </w:t>
      </w:r>
      <w:r w:rsidRPr="00B82B50">
        <w:rPr>
          <w:rFonts w:eastAsia="Arial"/>
          <w:spacing w:val="2"/>
          <w:sz w:val="22"/>
          <w:szCs w:val="22"/>
          <w:lang w:val="hr-HR"/>
        </w:rPr>
        <w:t>d</w:t>
      </w:r>
      <w:r w:rsidRPr="00B82B50">
        <w:rPr>
          <w:rFonts w:eastAsia="Arial"/>
          <w:sz w:val="22"/>
          <w:szCs w:val="22"/>
          <w:lang w:val="hr-HR"/>
        </w:rPr>
        <w:t>o</w:t>
      </w:r>
      <w:r w:rsidRPr="00B82B50">
        <w:rPr>
          <w:rFonts w:eastAsia="Arial"/>
          <w:spacing w:val="4"/>
          <w:sz w:val="22"/>
          <w:szCs w:val="22"/>
          <w:lang w:val="hr-HR"/>
        </w:rPr>
        <w:t>m</w:t>
      </w:r>
      <w:r w:rsidRPr="00B82B50">
        <w:rPr>
          <w:rFonts w:eastAsia="Arial"/>
          <w:sz w:val="22"/>
          <w:szCs w:val="22"/>
          <w:lang w:val="hr-HR"/>
        </w:rPr>
        <w:t>a</w:t>
      </w:r>
      <w:r w:rsidRPr="00B82B50">
        <w:rPr>
          <w:rFonts w:eastAsia="Arial"/>
          <w:spacing w:val="1"/>
          <w:sz w:val="22"/>
          <w:szCs w:val="22"/>
          <w:lang w:val="hr-HR"/>
        </w:rPr>
        <w:t>ć</w:t>
      </w:r>
      <w:r w:rsidRPr="00B82B50">
        <w:rPr>
          <w:rFonts w:eastAsia="Arial"/>
          <w:sz w:val="22"/>
          <w:szCs w:val="22"/>
          <w:lang w:val="hr-HR"/>
        </w:rPr>
        <w:t>i</w:t>
      </w:r>
      <w:r w:rsidRPr="00B82B50">
        <w:rPr>
          <w:rFonts w:eastAsia="Arial"/>
          <w:spacing w:val="21"/>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d</w:t>
      </w:r>
      <w:r w:rsidRPr="00B82B50">
        <w:rPr>
          <w:rFonts w:eastAsia="Arial"/>
          <w:spacing w:val="2"/>
          <w:sz w:val="22"/>
          <w:szCs w:val="22"/>
          <w:lang w:val="hr-HR"/>
        </w:rPr>
        <w:t>a</w:t>
      </w:r>
      <w:r w:rsidRPr="00B82B50">
        <w:rPr>
          <w:rFonts w:eastAsia="Arial"/>
          <w:spacing w:val="1"/>
          <w:sz w:val="22"/>
          <w:szCs w:val="22"/>
          <w:lang w:val="hr-HR"/>
        </w:rPr>
        <w:t>c</w:t>
      </w:r>
      <w:r w:rsidRPr="00B82B50">
        <w:rPr>
          <w:rFonts w:eastAsia="Arial"/>
          <w:spacing w:val="-1"/>
          <w:sz w:val="22"/>
          <w:szCs w:val="22"/>
          <w:lang w:val="hr-HR"/>
        </w:rPr>
        <w:t>i</w:t>
      </w:r>
      <w:r w:rsidRPr="00B82B50">
        <w:rPr>
          <w:rFonts w:eastAsia="Arial"/>
          <w:sz w:val="22"/>
          <w:szCs w:val="22"/>
          <w:lang w:val="hr-HR"/>
        </w:rPr>
        <w:t>,</w:t>
      </w:r>
      <w:r w:rsidRPr="00B82B50">
        <w:rPr>
          <w:rFonts w:eastAsia="Arial"/>
          <w:spacing w:val="21"/>
          <w:sz w:val="22"/>
          <w:szCs w:val="22"/>
          <w:lang w:val="hr-HR"/>
        </w:rPr>
        <w:t xml:space="preserve"> </w:t>
      </w:r>
      <w:r w:rsidRPr="00B82B50">
        <w:rPr>
          <w:rFonts w:eastAsia="Arial"/>
          <w:spacing w:val="1"/>
          <w:sz w:val="22"/>
          <w:szCs w:val="22"/>
          <w:lang w:val="hr-HR"/>
        </w:rPr>
        <w:t>r</w:t>
      </w:r>
      <w:r w:rsidRPr="00B82B50">
        <w:rPr>
          <w:rFonts w:eastAsia="Arial"/>
          <w:sz w:val="22"/>
          <w:szCs w:val="22"/>
          <w:lang w:val="hr-HR"/>
        </w:rPr>
        <w:t>ad</w:t>
      </w:r>
      <w:r w:rsidRPr="00B82B50">
        <w:rPr>
          <w:rFonts w:eastAsia="Arial"/>
          <w:spacing w:val="24"/>
          <w:sz w:val="22"/>
          <w:szCs w:val="22"/>
          <w:lang w:val="hr-HR"/>
        </w:rPr>
        <w:t xml:space="preserve"> </w:t>
      </w:r>
      <w:r w:rsidRPr="00B82B50">
        <w:rPr>
          <w:rFonts w:eastAsia="Arial"/>
          <w:sz w:val="22"/>
          <w:szCs w:val="22"/>
          <w:lang w:val="hr-HR"/>
        </w:rPr>
        <w:t>na</w:t>
      </w:r>
      <w:r w:rsidRPr="00B82B50">
        <w:rPr>
          <w:rFonts w:eastAsia="Arial"/>
          <w:spacing w:val="27"/>
          <w:sz w:val="22"/>
          <w:szCs w:val="22"/>
          <w:lang w:val="hr-HR"/>
        </w:rPr>
        <w:t xml:space="preserve"> </w:t>
      </w:r>
      <w:r w:rsidRPr="00B82B50">
        <w:rPr>
          <w:rFonts w:eastAsia="Arial"/>
          <w:sz w:val="22"/>
          <w:szCs w:val="22"/>
          <w:lang w:val="hr-HR"/>
        </w:rPr>
        <w:t>pro</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3"/>
          <w:sz w:val="22"/>
          <w:szCs w:val="22"/>
          <w:lang w:val="hr-HR"/>
        </w:rPr>
        <w:t>k</w:t>
      </w:r>
      <w:r w:rsidRPr="00B82B50">
        <w:rPr>
          <w:rFonts w:eastAsia="Arial"/>
          <w:sz w:val="22"/>
          <w:szCs w:val="22"/>
          <w:lang w:val="hr-HR"/>
        </w:rPr>
        <w:t>tu,</w:t>
      </w:r>
      <w:r w:rsidRPr="00B82B50">
        <w:rPr>
          <w:rFonts w:eastAsia="Arial"/>
          <w:spacing w:val="19"/>
          <w:sz w:val="22"/>
          <w:szCs w:val="22"/>
          <w:lang w:val="hr-HR"/>
        </w:rPr>
        <w:t xml:space="preserve"> </w:t>
      </w:r>
      <w:r w:rsidR="00EB06B5" w:rsidRPr="0018493E">
        <w:rPr>
          <w:rFonts w:eastAsia="Arial"/>
          <w:spacing w:val="19"/>
          <w:lang w:val="hr-HR"/>
        </w:rPr>
        <w:t>seminarski rad</w:t>
      </w:r>
      <w:ins w:id="8" w:author="Danijela" w:date="2018-09-06T16:46:00Z">
        <w:r w:rsidR="00EB06B5" w:rsidRPr="0018493E">
          <w:rPr>
            <w:rFonts w:eastAsia="Arial"/>
            <w:spacing w:val="19"/>
            <w:lang w:val="hr-HR"/>
          </w:rPr>
          <w:t>,</w:t>
        </w:r>
        <w:r w:rsidR="00EB06B5">
          <w:rPr>
            <w:rFonts w:eastAsia="Arial"/>
            <w:spacing w:val="19"/>
            <w:sz w:val="22"/>
            <w:szCs w:val="22"/>
            <w:lang w:val="hr-HR"/>
          </w:rPr>
          <w:t xml:space="preserve"> </w:t>
        </w:r>
      </w:ins>
      <w:r w:rsidRPr="00B82B50">
        <w:rPr>
          <w:rFonts w:eastAsia="Arial"/>
          <w:sz w:val="22"/>
          <w:szCs w:val="22"/>
          <w:lang w:val="hr-HR"/>
        </w:rPr>
        <w:t>testovi</w:t>
      </w:r>
      <w:r w:rsidRPr="00B82B50">
        <w:rPr>
          <w:rFonts w:eastAsia="Arial"/>
          <w:spacing w:val="24"/>
          <w:sz w:val="22"/>
          <w:szCs w:val="22"/>
          <w:lang w:val="hr-HR"/>
        </w:rPr>
        <w:t xml:space="preserve"> </w:t>
      </w:r>
      <w:r w:rsidRPr="00B82B50">
        <w:rPr>
          <w:rFonts w:eastAsia="Arial"/>
          <w:sz w:val="22"/>
          <w:szCs w:val="22"/>
          <w:lang w:val="hr-HR"/>
        </w:rPr>
        <w:t>i</w:t>
      </w:r>
      <w:r w:rsidRPr="00B82B50">
        <w:rPr>
          <w:rFonts w:eastAsia="Arial"/>
          <w:spacing w:val="38"/>
          <w:sz w:val="22"/>
          <w:szCs w:val="22"/>
          <w:lang w:val="hr-HR"/>
        </w:rPr>
        <w:t xml:space="preserve"> </w:t>
      </w:r>
      <w:r w:rsidRPr="00B82B50">
        <w:rPr>
          <w:rFonts w:eastAsia="Arial"/>
          <w:sz w:val="22"/>
          <w:szCs w:val="22"/>
          <w:lang w:val="hr-HR"/>
        </w:rPr>
        <w:t>a</w:t>
      </w:r>
      <w:r w:rsidRPr="00B82B50">
        <w:rPr>
          <w:rFonts w:eastAsia="Arial"/>
          <w:spacing w:val="3"/>
          <w:sz w:val="22"/>
          <w:szCs w:val="22"/>
          <w:lang w:val="hr-HR"/>
        </w:rPr>
        <w:t>k</w:t>
      </w:r>
      <w:r w:rsidRPr="00B82B50">
        <w:rPr>
          <w:rFonts w:eastAsia="Arial"/>
          <w:sz w:val="22"/>
          <w:szCs w:val="22"/>
          <w:lang w:val="hr-HR"/>
        </w:rPr>
        <w:t>t</w:t>
      </w:r>
      <w:r w:rsidRPr="00B82B50">
        <w:rPr>
          <w:rFonts w:eastAsia="Arial"/>
          <w:spacing w:val="-1"/>
          <w:sz w:val="22"/>
          <w:szCs w:val="22"/>
          <w:lang w:val="hr-HR"/>
        </w:rPr>
        <w:t>iv</w:t>
      </w:r>
      <w:r w:rsidRPr="00B82B50">
        <w:rPr>
          <w:rFonts w:eastAsia="Arial"/>
          <w:sz w:val="22"/>
          <w:szCs w:val="22"/>
          <w:lang w:val="hr-HR"/>
        </w:rPr>
        <w:t>n</w:t>
      </w:r>
      <w:r w:rsidRPr="00B82B50">
        <w:rPr>
          <w:rFonts w:eastAsia="Arial"/>
          <w:spacing w:val="-1"/>
          <w:sz w:val="22"/>
          <w:szCs w:val="22"/>
          <w:lang w:val="hr-HR"/>
        </w:rPr>
        <w:t>o</w:t>
      </w:r>
      <w:r w:rsidRPr="00B82B50">
        <w:rPr>
          <w:rFonts w:eastAsia="Arial"/>
          <w:spacing w:val="1"/>
          <w:sz w:val="22"/>
          <w:szCs w:val="22"/>
          <w:lang w:val="hr-HR"/>
        </w:rPr>
        <w:t>s</w:t>
      </w:r>
      <w:r w:rsidRPr="00B82B50">
        <w:rPr>
          <w:rFonts w:eastAsia="Arial"/>
          <w:sz w:val="22"/>
          <w:szCs w:val="22"/>
          <w:lang w:val="hr-HR"/>
        </w:rPr>
        <w:t>t</w:t>
      </w:r>
      <w:r w:rsidRPr="00B82B50">
        <w:rPr>
          <w:rFonts w:eastAsia="Arial"/>
          <w:spacing w:val="23"/>
          <w:sz w:val="22"/>
          <w:szCs w:val="22"/>
          <w:lang w:val="hr-HR"/>
        </w:rPr>
        <w:t xml:space="preserve"> </w:t>
      </w:r>
      <w:r w:rsidRPr="00B82B50">
        <w:rPr>
          <w:rFonts w:eastAsia="Arial"/>
          <w:sz w:val="22"/>
          <w:szCs w:val="22"/>
          <w:lang w:val="hr-HR"/>
        </w:rPr>
        <w:t>u</w:t>
      </w:r>
      <w:r w:rsidRPr="00B82B50">
        <w:rPr>
          <w:rFonts w:eastAsia="Arial"/>
          <w:spacing w:val="26"/>
          <w:sz w:val="22"/>
          <w:szCs w:val="22"/>
          <w:lang w:val="hr-HR"/>
        </w:rPr>
        <w:t xml:space="preserve"> </w:t>
      </w:r>
      <w:r w:rsidRPr="00B82B50">
        <w:rPr>
          <w:rFonts w:eastAsia="Arial"/>
          <w:sz w:val="22"/>
          <w:szCs w:val="22"/>
          <w:lang w:val="hr-HR"/>
        </w:rPr>
        <w:t>n</w:t>
      </w:r>
      <w:r w:rsidRPr="00B82B50">
        <w:rPr>
          <w:rFonts w:eastAsia="Arial"/>
          <w:spacing w:val="-1"/>
          <w:sz w:val="22"/>
          <w:szCs w:val="22"/>
          <w:lang w:val="hr-HR"/>
        </w:rPr>
        <w:t>a</w:t>
      </w:r>
      <w:r w:rsidRPr="00B82B50">
        <w:rPr>
          <w:rFonts w:eastAsia="Arial"/>
          <w:spacing w:val="1"/>
          <w:sz w:val="22"/>
          <w:szCs w:val="22"/>
          <w:lang w:val="hr-HR"/>
        </w:rPr>
        <w:t>s</w:t>
      </w:r>
      <w:r w:rsidRPr="00B82B50">
        <w:rPr>
          <w:rFonts w:eastAsia="Arial"/>
          <w:sz w:val="22"/>
          <w:szCs w:val="22"/>
          <w:lang w:val="hr-HR"/>
        </w:rPr>
        <w:t>t</w:t>
      </w:r>
      <w:r w:rsidRPr="00B82B50">
        <w:rPr>
          <w:rFonts w:eastAsia="Arial"/>
          <w:spacing w:val="2"/>
          <w:sz w:val="22"/>
          <w:szCs w:val="22"/>
          <w:lang w:val="hr-HR"/>
        </w:rPr>
        <w:t>a</w:t>
      </w:r>
      <w:r w:rsidRPr="00B82B50">
        <w:rPr>
          <w:rFonts w:eastAsia="Arial"/>
          <w:spacing w:val="1"/>
          <w:sz w:val="22"/>
          <w:szCs w:val="22"/>
          <w:lang w:val="hr-HR"/>
        </w:rPr>
        <w:t>v</w:t>
      </w:r>
      <w:r w:rsidRPr="00B82B50">
        <w:rPr>
          <w:rFonts w:eastAsia="Arial"/>
          <w:spacing w:val="-1"/>
          <w:sz w:val="22"/>
          <w:szCs w:val="22"/>
          <w:lang w:val="hr-HR"/>
        </w:rPr>
        <w:t>i</w:t>
      </w:r>
      <w:r w:rsidRPr="00B82B50">
        <w:rPr>
          <w:rFonts w:eastAsia="Arial"/>
          <w:sz w:val="22"/>
          <w:szCs w:val="22"/>
          <w:lang w:val="hr-HR"/>
        </w:rPr>
        <w:t>.</w:t>
      </w:r>
      <w:r w:rsidRPr="00B82B50">
        <w:rPr>
          <w:rFonts w:eastAsia="Arial"/>
          <w:spacing w:val="21"/>
          <w:sz w:val="22"/>
          <w:szCs w:val="22"/>
          <w:lang w:val="hr-HR"/>
        </w:rPr>
        <w:t xml:space="preserve"> </w:t>
      </w:r>
      <w:r w:rsidRPr="00B82B50">
        <w:rPr>
          <w:rFonts w:eastAsia="Arial"/>
          <w:sz w:val="22"/>
          <w:szCs w:val="22"/>
          <w:lang w:val="hr-HR"/>
        </w:rPr>
        <w:t>Na</w:t>
      </w:r>
      <w:r w:rsidRPr="00B82B50">
        <w:rPr>
          <w:rFonts w:eastAsia="Arial"/>
          <w:spacing w:val="28"/>
          <w:sz w:val="22"/>
          <w:szCs w:val="22"/>
          <w:lang w:val="hr-HR"/>
        </w:rPr>
        <w:t xml:space="preserve"> </w:t>
      </w:r>
      <w:r w:rsidRPr="00B82B50">
        <w:rPr>
          <w:rFonts w:eastAsia="Arial"/>
          <w:spacing w:val="1"/>
          <w:sz w:val="22"/>
          <w:szCs w:val="22"/>
          <w:lang w:val="hr-HR"/>
        </w:rPr>
        <w:t>kr</w:t>
      </w:r>
      <w:r w:rsidRPr="00B82B50">
        <w:rPr>
          <w:rFonts w:eastAsia="Arial"/>
          <w:sz w:val="22"/>
          <w:szCs w:val="22"/>
          <w:lang w:val="hr-HR"/>
        </w:rPr>
        <w:t>a</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23"/>
          <w:sz w:val="22"/>
          <w:szCs w:val="22"/>
          <w:lang w:val="hr-HR"/>
        </w:rPr>
        <w:t xml:space="preserve"> </w:t>
      </w:r>
      <w:r w:rsidRPr="00B82B50">
        <w:rPr>
          <w:rFonts w:eastAsia="Arial"/>
          <w:sz w:val="22"/>
          <w:szCs w:val="22"/>
          <w:lang w:val="hr-HR"/>
        </w:rPr>
        <w:t>u</w:t>
      </w:r>
      <w:r w:rsidRPr="00B82B50">
        <w:rPr>
          <w:rFonts w:eastAsia="Arial"/>
          <w:spacing w:val="26"/>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z w:val="22"/>
          <w:szCs w:val="22"/>
          <w:lang w:val="hr-HR"/>
        </w:rPr>
        <w:t>t</w:t>
      </w:r>
      <w:r w:rsidRPr="00B82B50">
        <w:rPr>
          <w:rFonts w:eastAsia="Arial"/>
          <w:spacing w:val="2"/>
          <w:sz w:val="22"/>
          <w:szCs w:val="22"/>
          <w:lang w:val="hr-HR"/>
        </w:rPr>
        <w:t>n</w:t>
      </w:r>
      <w:r w:rsidRPr="00B82B50">
        <w:rPr>
          <w:rFonts w:eastAsia="Arial"/>
          <w:sz w:val="22"/>
          <w:szCs w:val="22"/>
          <w:lang w:val="hr-HR"/>
        </w:rPr>
        <w:t>om</w:t>
      </w:r>
      <w:r w:rsidRPr="00B82B50">
        <w:rPr>
          <w:rFonts w:eastAsia="Arial"/>
          <w:spacing w:val="25"/>
          <w:sz w:val="22"/>
          <w:szCs w:val="22"/>
          <w:lang w:val="hr-HR"/>
        </w:rPr>
        <w:t xml:space="preserve"> </w:t>
      </w:r>
      <w:r w:rsidRPr="00B82B50">
        <w:rPr>
          <w:rFonts w:eastAsia="Arial"/>
          <w:spacing w:val="1"/>
          <w:sz w:val="22"/>
          <w:szCs w:val="22"/>
          <w:lang w:val="hr-HR"/>
        </w:rPr>
        <w:t>r</w:t>
      </w:r>
      <w:r w:rsidRPr="00B82B50">
        <w:rPr>
          <w:rFonts w:eastAsia="Arial"/>
          <w:spacing w:val="-3"/>
          <w:sz w:val="22"/>
          <w:szCs w:val="22"/>
          <w:lang w:val="hr-HR"/>
        </w:rPr>
        <w:t>o</w:t>
      </w:r>
      <w:r w:rsidRPr="00B82B50">
        <w:rPr>
          <w:rFonts w:eastAsia="Arial"/>
          <w:spacing w:val="3"/>
          <w:sz w:val="22"/>
          <w:szCs w:val="22"/>
          <w:lang w:val="hr-HR"/>
        </w:rPr>
        <w:t>k</w:t>
      </w:r>
      <w:r w:rsidRPr="00B82B50">
        <w:rPr>
          <w:rFonts w:eastAsia="Arial"/>
          <w:sz w:val="22"/>
          <w:szCs w:val="22"/>
          <w:lang w:val="hr-HR"/>
        </w:rPr>
        <w:t>u, o</w:t>
      </w:r>
      <w:r w:rsidRPr="00B82B50">
        <w:rPr>
          <w:rFonts w:eastAsia="Arial"/>
          <w:spacing w:val="1"/>
          <w:sz w:val="22"/>
          <w:szCs w:val="22"/>
          <w:lang w:val="hr-HR"/>
        </w:rPr>
        <w:t>c</w:t>
      </w:r>
      <w:r w:rsidRPr="00B82B50">
        <w:rPr>
          <w:rFonts w:eastAsia="Arial"/>
          <w:sz w:val="22"/>
          <w:szCs w:val="22"/>
          <w:lang w:val="hr-HR"/>
        </w:rPr>
        <w:t>e</w:t>
      </w:r>
      <w:r w:rsidRPr="00B82B50">
        <w:rPr>
          <w:rFonts w:eastAsia="Arial"/>
          <w:spacing w:val="-1"/>
          <w:sz w:val="22"/>
          <w:szCs w:val="22"/>
          <w:lang w:val="hr-HR"/>
        </w:rPr>
        <w:t>n</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6"/>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e</w:t>
      </w:r>
      <w:r w:rsidRPr="00B82B50">
        <w:rPr>
          <w:rFonts w:eastAsia="Arial"/>
          <w:spacing w:val="-1"/>
          <w:sz w:val="22"/>
          <w:szCs w:val="22"/>
          <w:lang w:val="hr-HR"/>
        </w:rPr>
        <w:t xml:space="preserve"> </w:t>
      </w:r>
      <w:r w:rsidRPr="00B82B50">
        <w:rPr>
          <w:rFonts w:eastAsia="Arial"/>
          <w:sz w:val="22"/>
          <w:szCs w:val="22"/>
          <w:lang w:val="hr-HR"/>
        </w:rPr>
        <w:t>i</w:t>
      </w:r>
      <w:r w:rsidRPr="00B82B50">
        <w:rPr>
          <w:rFonts w:eastAsia="Arial"/>
          <w:spacing w:val="1"/>
          <w:sz w:val="22"/>
          <w:szCs w:val="22"/>
          <w:lang w:val="hr-HR"/>
        </w:rPr>
        <w:t xml:space="preserve"> </w:t>
      </w:r>
      <w:r w:rsidRPr="00B82B50">
        <w:rPr>
          <w:rFonts w:eastAsia="Arial"/>
          <w:sz w:val="22"/>
          <w:szCs w:val="22"/>
          <w:lang w:val="hr-HR"/>
        </w:rPr>
        <w:t>p</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i</w:t>
      </w:r>
      <w:r w:rsidRPr="00B82B50">
        <w:rPr>
          <w:rFonts w:eastAsia="Arial"/>
          <w:spacing w:val="-6"/>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z w:val="22"/>
          <w:szCs w:val="22"/>
          <w:lang w:val="hr-HR"/>
        </w:rPr>
        <w:t xml:space="preserve">t. </w:t>
      </w:r>
      <w:r w:rsidRPr="00B82B50">
        <w:rPr>
          <w:rFonts w:eastAsia="Arial"/>
          <w:spacing w:val="1"/>
          <w:sz w:val="22"/>
          <w:szCs w:val="22"/>
          <w:lang w:val="hr-HR"/>
        </w:rPr>
        <w:t>Oc</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e</w:t>
      </w:r>
      <w:r w:rsidRPr="00B82B50">
        <w:rPr>
          <w:rFonts w:eastAsia="Arial"/>
          <w:spacing w:val="-5"/>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e</w:t>
      </w:r>
      <w:r w:rsidRPr="00B82B50">
        <w:rPr>
          <w:rFonts w:eastAsia="Arial"/>
          <w:spacing w:val="-1"/>
          <w:sz w:val="22"/>
          <w:szCs w:val="22"/>
          <w:lang w:val="hr-HR"/>
        </w:rPr>
        <w:t xml:space="preserve"> </w:t>
      </w:r>
      <w:r w:rsidRPr="00B82B50">
        <w:rPr>
          <w:rFonts w:eastAsia="Arial"/>
          <w:sz w:val="22"/>
          <w:szCs w:val="22"/>
          <w:lang w:val="hr-HR"/>
        </w:rPr>
        <w:t>d</w:t>
      </w:r>
      <w:r w:rsidRPr="00B82B50">
        <w:rPr>
          <w:rFonts w:eastAsia="Arial"/>
          <w:spacing w:val="-1"/>
          <w:sz w:val="22"/>
          <w:szCs w:val="22"/>
          <w:lang w:val="hr-HR"/>
        </w:rPr>
        <w:t>a</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3"/>
          <w:sz w:val="22"/>
          <w:szCs w:val="22"/>
          <w:lang w:val="hr-HR"/>
        </w:rPr>
        <w:t xml:space="preserve"> </w:t>
      </w:r>
      <w:r w:rsidRPr="00B82B50">
        <w:rPr>
          <w:rFonts w:eastAsia="Arial"/>
          <w:sz w:val="22"/>
          <w:szCs w:val="22"/>
          <w:lang w:val="hr-HR"/>
        </w:rPr>
        <w:t>u p</w:t>
      </w:r>
      <w:r w:rsidRPr="00B82B50">
        <w:rPr>
          <w:rFonts w:eastAsia="Arial"/>
          <w:spacing w:val="-1"/>
          <w:sz w:val="22"/>
          <w:szCs w:val="22"/>
          <w:lang w:val="hr-HR"/>
        </w:rPr>
        <w:t>o</w:t>
      </w:r>
      <w:r w:rsidRPr="00B82B50">
        <w:rPr>
          <w:rFonts w:eastAsia="Arial"/>
          <w:sz w:val="22"/>
          <w:szCs w:val="22"/>
          <w:lang w:val="hr-HR"/>
        </w:rPr>
        <w:t>e</w:t>
      </w:r>
      <w:r w:rsidRPr="00B82B50">
        <w:rPr>
          <w:rFonts w:eastAsia="Arial"/>
          <w:spacing w:val="1"/>
          <w:sz w:val="22"/>
          <w:szCs w:val="22"/>
          <w:lang w:val="hr-HR"/>
        </w:rPr>
        <w:t>n</w:t>
      </w:r>
      <w:r w:rsidRPr="00B82B50">
        <w:rPr>
          <w:rFonts w:eastAsia="Arial"/>
          <w:spacing w:val="-1"/>
          <w:sz w:val="22"/>
          <w:szCs w:val="22"/>
          <w:lang w:val="hr-HR"/>
        </w:rPr>
        <w:t>i</w:t>
      </w:r>
      <w:r w:rsidRPr="00B82B50">
        <w:rPr>
          <w:rFonts w:eastAsia="Arial"/>
          <w:spacing w:val="4"/>
          <w:sz w:val="22"/>
          <w:szCs w:val="22"/>
          <w:lang w:val="hr-HR"/>
        </w:rPr>
        <w:t>m</w:t>
      </w:r>
      <w:r w:rsidRPr="00B82B50">
        <w:rPr>
          <w:rFonts w:eastAsia="Arial"/>
          <w:sz w:val="22"/>
          <w:szCs w:val="22"/>
          <w:lang w:val="hr-HR"/>
        </w:rPr>
        <w:t>a.</w:t>
      </w:r>
      <w:r w:rsidRPr="00B82B50">
        <w:rPr>
          <w:rFonts w:eastAsia="Arial"/>
          <w:spacing w:val="-7"/>
          <w:sz w:val="22"/>
          <w:szCs w:val="22"/>
          <w:lang w:val="hr-HR"/>
        </w:rPr>
        <w:t xml:space="preserve"> </w:t>
      </w:r>
      <w:r w:rsidRPr="00B82B50">
        <w:rPr>
          <w:rFonts w:eastAsia="Arial"/>
          <w:sz w:val="22"/>
          <w:szCs w:val="22"/>
          <w:lang w:val="hr-HR"/>
        </w:rPr>
        <w:t>M</w:t>
      </w:r>
      <w:r w:rsidRPr="00B82B50">
        <w:rPr>
          <w:rFonts w:eastAsia="Arial"/>
          <w:spacing w:val="-1"/>
          <w:sz w:val="22"/>
          <w:szCs w:val="22"/>
          <w:lang w:val="hr-HR"/>
        </w:rPr>
        <w:t>a</w:t>
      </w:r>
      <w:r w:rsidRPr="00B82B50">
        <w:rPr>
          <w:rFonts w:eastAsia="Arial"/>
          <w:spacing w:val="3"/>
          <w:sz w:val="22"/>
          <w:szCs w:val="22"/>
          <w:lang w:val="hr-HR"/>
        </w:rPr>
        <w:t>k</w:t>
      </w:r>
      <w:r w:rsidRPr="00B82B50">
        <w:rPr>
          <w:rFonts w:eastAsia="Arial"/>
          <w:spacing w:val="1"/>
          <w:sz w:val="22"/>
          <w:szCs w:val="22"/>
          <w:lang w:val="hr-HR"/>
        </w:rPr>
        <w:t>s</w:t>
      </w:r>
      <w:r w:rsidRPr="00B82B50">
        <w:rPr>
          <w:rFonts w:eastAsia="Arial"/>
          <w:spacing w:val="-3"/>
          <w:sz w:val="22"/>
          <w:szCs w:val="22"/>
          <w:lang w:val="hr-HR"/>
        </w:rPr>
        <w:t>i</w:t>
      </w:r>
      <w:r w:rsidRPr="00B82B50">
        <w:rPr>
          <w:rFonts w:eastAsia="Arial"/>
          <w:spacing w:val="4"/>
          <w:sz w:val="22"/>
          <w:szCs w:val="22"/>
          <w:lang w:val="hr-HR"/>
        </w:rPr>
        <w:t>m</w:t>
      </w:r>
      <w:r w:rsidRPr="00B82B50">
        <w:rPr>
          <w:rFonts w:eastAsia="Arial"/>
          <w:sz w:val="22"/>
          <w:szCs w:val="22"/>
          <w:lang w:val="hr-HR"/>
        </w:rPr>
        <w:t>a</w:t>
      </w:r>
      <w:r w:rsidRPr="00B82B50">
        <w:rPr>
          <w:rFonts w:eastAsia="Arial"/>
          <w:spacing w:val="-1"/>
          <w:sz w:val="22"/>
          <w:szCs w:val="22"/>
          <w:lang w:val="hr-HR"/>
        </w:rPr>
        <w:t>l</w:t>
      </w:r>
      <w:r w:rsidRPr="00B82B50">
        <w:rPr>
          <w:rFonts w:eastAsia="Arial"/>
          <w:sz w:val="22"/>
          <w:szCs w:val="22"/>
          <w:lang w:val="hr-HR"/>
        </w:rPr>
        <w:t>ni</w:t>
      </w:r>
      <w:r w:rsidRPr="00B82B50">
        <w:rPr>
          <w:rFonts w:eastAsia="Arial"/>
          <w:spacing w:val="-10"/>
          <w:sz w:val="22"/>
          <w:szCs w:val="22"/>
          <w:lang w:val="hr-HR"/>
        </w:rPr>
        <w:t xml:space="preserve"> </w:t>
      </w:r>
      <w:r w:rsidRPr="00B82B50">
        <w:rPr>
          <w:rFonts w:eastAsia="Arial"/>
          <w:sz w:val="22"/>
          <w:szCs w:val="22"/>
          <w:lang w:val="hr-HR"/>
        </w:rPr>
        <w:t>broj p</w:t>
      </w:r>
      <w:r w:rsidRPr="00B82B50">
        <w:rPr>
          <w:rFonts w:eastAsia="Arial"/>
          <w:spacing w:val="-1"/>
          <w:sz w:val="22"/>
          <w:szCs w:val="22"/>
          <w:lang w:val="hr-HR"/>
        </w:rPr>
        <w:t>o</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a</w:t>
      </w:r>
      <w:r w:rsidRPr="00B82B50">
        <w:rPr>
          <w:rFonts w:eastAsia="Arial"/>
          <w:spacing w:val="-5"/>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1"/>
          <w:sz w:val="22"/>
          <w:szCs w:val="22"/>
          <w:lang w:val="hr-HR"/>
        </w:rPr>
        <w:t xml:space="preserve"> </w:t>
      </w:r>
      <w:r w:rsidRPr="00B82B50">
        <w:rPr>
          <w:rFonts w:eastAsia="Arial"/>
          <w:sz w:val="22"/>
          <w:szCs w:val="22"/>
          <w:lang w:val="hr-HR"/>
        </w:rPr>
        <w:t>1</w:t>
      </w:r>
      <w:r w:rsidRPr="00B82B50">
        <w:rPr>
          <w:rFonts w:eastAsia="Arial"/>
          <w:spacing w:val="-1"/>
          <w:sz w:val="22"/>
          <w:szCs w:val="22"/>
          <w:lang w:val="hr-HR"/>
        </w:rPr>
        <w:t>0</w:t>
      </w:r>
      <w:r w:rsidRPr="00B82B50">
        <w:rPr>
          <w:rFonts w:eastAsia="Arial"/>
          <w:sz w:val="22"/>
          <w:szCs w:val="22"/>
          <w:lang w:val="hr-HR"/>
        </w:rPr>
        <w:t>0</w:t>
      </w:r>
      <w:r w:rsidRPr="00B82B50">
        <w:rPr>
          <w:rFonts w:eastAsia="Arial"/>
          <w:spacing w:val="-2"/>
          <w:sz w:val="22"/>
          <w:szCs w:val="22"/>
          <w:lang w:val="hr-HR"/>
        </w:rPr>
        <w:t xml:space="preserve"> </w:t>
      </w:r>
      <w:r w:rsidRPr="00B82B50">
        <w:rPr>
          <w:rFonts w:eastAsia="Arial"/>
          <w:spacing w:val="1"/>
          <w:sz w:val="22"/>
          <w:szCs w:val="22"/>
          <w:lang w:val="hr-HR"/>
        </w:rPr>
        <w:t>(</w:t>
      </w:r>
      <w:r w:rsidRPr="00B82B50">
        <w:rPr>
          <w:rFonts w:eastAsia="Arial"/>
          <w:sz w:val="22"/>
          <w:szCs w:val="22"/>
          <w:lang w:val="hr-HR"/>
        </w:rPr>
        <w:t>u</w:t>
      </w:r>
      <w:r w:rsidRPr="00B82B50">
        <w:rPr>
          <w:rFonts w:eastAsia="Arial"/>
          <w:spacing w:val="3"/>
          <w:sz w:val="22"/>
          <w:szCs w:val="22"/>
          <w:lang w:val="hr-HR"/>
        </w:rPr>
        <w:t>k</w:t>
      </w:r>
      <w:r w:rsidRPr="00B82B50">
        <w:rPr>
          <w:rFonts w:eastAsia="Arial"/>
          <w:spacing w:val="-1"/>
          <w:sz w:val="22"/>
          <w:szCs w:val="22"/>
          <w:lang w:val="hr-HR"/>
        </w:rPr>
        <w:t>l</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1"/>
          <w:sz w:val="22"/>
          <w:szCs w:val="22"/>
          <w:lang w:val="hr-HR"/>
        </w:rPr>
        <w:t>č</w:t>
      </w:r>
      <w:r w:rsidRPr="00B82B50">
        <w:rPr>
          <w:rFonts w:eastAsia="Arial"/>
          <w:sz w:val="22"/>
          <w:szCs w:val="22"/>
          <w:lang w:val="hr-HR"/>
        </w:rPr>
        <w:t>u</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1"/>
          <w:sz w:val="22"/>
          <w:szCs w:val="22"/>
          <w:lang w:val="hr-HR"/>
        </w:rPr>
        <w:t>ć</w:t>
      </w:r>
      <w:r w:rsidRPr="00B82B50">
        <w:rPr>
          <w:rFonts w:eastAsia="Arial"/>
          <w:sz w:val="22"/>
          <w:szCs w:val="22"/>
          <w:lang w:val="hr-HR"/>
        </w:rPr>
        <w:t>i</w:t>
      </w:r>
      <w:r w:rsidRPr="00B82B50">
        <w:rPr>
          <w:rFonts w:eastAsia="Arial"/>
          <w:spacing w:val="-9"/>
          <w:sz w:val="22"/>
          <w:szCs w:val="22"/>
          <w:lang w:val="hr-HR"/>
        </w:rPr>
        <w:t xml:space="preserve"> </w:t>
      </w:r>
      <w:r w:rsidRPr="00B82B50">
        <w:rPr>
          <w:rFonts w:eastAsia="Arial"/>
          <w:sz w:val="22"/>
          <w:szCs w:val="22"/>
          <w:lang w:val="hr-HR"/>
        </w:rPr>
        <w:t>i</w:t>
      </w:r>
      <w:r w:rsidRPr="00B82B50">
        <w:rPr>
          <w:rFonts w:eastAsia="Arial"/>
          <w:spacing w:val="1"/>
          <w:sz w:val="22"/>
          <w:szCs w:val="22"/>
          <w:lang w:val="hr-HR"/>
        </w:rPr>
        <w:t xml:space="preserve"> </w:t>
      </w:r>
      <w:r w:rsidRPr="00B82B50">
        <w:rPr>
          <w:rFonts w:eastAsia="Arial"/>
          <w:sz w:val="22"/>
          <w:szCs w:val="22"/>
          <w:lang w:val="hr-HR"/>
        </w:rPr>
        <w:t>p</w:t>
      </w:r>
      <w:r w:rsidRPr="00B82B50">
        <w:rPr>
          <w:rFonts w:eastAsia="Arial"/>
          <w:spacing w:val="-1"/>
          <w:sz w:val="22"/>
          <w:szCs w:val="22"/>
          <w:lang w:val="hr-HR"/>
        </w:rPr>
        <w:t>is</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i</w:t>
      </w:r>
      <w:r w:rsidRPr="00B82B50">
        <w:rPr>
          <w:rFonts w:eastAsia="Arial"/>
          <w:spacing w:val="-6"/>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pacing w:val="2"/>
          <w:sz w:val="22"/>
          <w:szCs w:val="22"/>
          <w:lang w:val="hr-HR"/>
        </w:rPr>
        <w:t>p</w:t>
      </w:r>
      <w:r w:rsidRPr="00B82B50">
        <w:rPr>
          <w:rFonts w:eastAsia="Arial"/>
          <w:spacing w:val="-1"/>
          <w:sz w:val="22"/>
          <w:szCs w:val="22"/>
          <w:lang w:val="hr-HR"/>
        </w:rPr>
        <w:t>i</w:t>
      </w:r>
      <w:r w:rsidRPr="00B82B50">
        <w:rPr>
          <w:rFonts w:eastAsia="Arial"/>
          <w:sz w:val="22"/>
          <w:szCs w:val="22"/>
          <w:lang w:val="hr-HR"/>
        </w:rPr>
        <w:t>t).</w:t>
      </w:r>
      <w:r w:rsidRPr="00B82B50">
        <w:rPr>
          <w:rFonts w:eastAsia="Arial"/>
          <w:spacing w:val="-3"/>
          <w:sz w:val="22"/>
          <w:szCs w:val="22"/>
          <w:lang w:val="hr-HR"/>
        </w:rPr>
        <w:t xml:space="preserve"> </w:t>
      </w:r>
      <w:r w:rsidRPr="00B82B50">
        <w:rPr>
          <w:rFonts w:eastAsia="Arial"/>
          <w:sz w:val="22"/>
          <w:szCs w:val="22"/>
          <w:lang w:val="hr-HR"/>
        </w:rPr>
        <w:t>Na</w:t>
      </w:r>
      <w:r w:rsidRPr="00B82B50">
        <w:rPr>
          <w:rFonts w:eastAsia="Arial"/>
          <w:spacing w:val="-1"/>
          <w:sz w:val="22"/>
          <w:szCs w:val="22"/>
          <w:lang w:val="hr-HR"/>
        </w:rPr>
        <w:t xml:space="preserve"> </w:t>
      </w:r>
      <w:r w:rsidRPr="00B82B50">
        <w:rPr>
          <w:rFonts w:eastAsia="Arial"/>
          <w:sz w:val="22"/>
          <w:szCs w:val="22"/>
          <w:lang w:val="hr-HR"/>
        </w:rPr>
        <w:t>p</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om</w:t>
      </w:r>
      <w:r w:rsidRPr="00B82B50">
        <w:rPr>
          <w:rFonts w:eastAsia="Arial"/>
          <w:spacing w:val="10"/>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z w:val="22"/>
          <w:szCs w:val="22"/>
          <w:lang w:val="hr-HR"/>
        </w:rPr>
        <w:t>tu</w:t>
      </w:r>
      <w:r w:rsidRPr="00B82B50">
        <w:rPr>
          <w:rFonts w:eastAsia="Arial"/>
          <w:spacing w:val="-4"/>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t</w:t>
      </w:r>
      <w:r w:rsidRPr="00B82B50">
        <w:rPr>
          <w:rFonts w:eastAsia="Arial"/>
          <w:spacing w:val="2"/>
          <w:sz w:val="22"/>
          <w:szCs w:val="22"/>
          <w:lang w:val="hr-HR"/>
        </w:rPr>
        <w:t>u</w:t>
      </w:r>
      <w:r w:rsidRPr="00B82B50">
        <w:rPr>
          <w:rFonts w:eastAsia="Arial"/>
          <w:sz w:val="22"/>
          <w:szCs w:val="22"/>
          <w:lang w:val="hr-HR"/>
        </w:rPr>
        <w:t>d</w:t>
      </w:r>
      <w:r w:rsidRPr="00B82B50">
        <w:rPr>
          <w:rFonts w:eastAsia="Arial"/>
          <w:spacing w:val="-1"/>
          <w:sz w:val="22"/>
          <w:szCs w:val="22"/>
          <w:lang w:val="hr-HR"/>
        </w:rPr>
        <w:t>e</w:t>
      </w:r>
      <w:r w:rsidRPr="00B82B50">
        <w:rPr>
          <w:rFonts w:eastAsia="Arial"/>
          <w:sz w:val="22"/>
          <w:szCs w:val="22"/>
          <w:lang w:val="hr-HR"/>
        </w:rPr>
        <w:t>nt</w:t>
      </w:r>
      <w:r w:rsidRPr="00B82B50">
        <w:rPr>
          <w:rFonts w:eastAsia="Arial"/>
          <w:spacing w:val="-6"/>
          <w:sz w:val="22"/>
          <w:szCs w:val="22"/>
          <w:lang w:val="hr-HR"/>
        </w:rPr>
        <w:t xml:space="preserve"> </w:t>
      </w:r>
      <w:r w:rsidRPr="00B82B50">
        <w:rPr>
          <w:rFonts w:eastAsia="Arial"/>
          <w:spacing w:val="4"/>
          <w:sz w:val="22"/>
          <w:szCs w:val="22"/>
          <w:lang w:val="hr-HR"/>
        </w:rPr>
        <w:t>m</w:t>
      </w:r>
      <w:r w:rsidRPr="00B82B50">
        <w:rPr>
          <w:rFonts w:eastAsia="Arial"/>
          <w:sz w:val="22"/>
          <w:szCs w:val="22"/>
          <w:lang w:val="hr-HR"/>
        </w:rPr>
        <w:t>o</w:t>
      </w:r>
      <w:r w:rsidRPr="00B82B50">
        <w:rPr>
          <w:rFonts w:eastAsia="Arial"/>
          <w:spacing w:val="-2"/>
          <w:sz w:val="22"/>
          <w:szCs w:val="22"/>
          <w:lang w:val="hr-HR"/>
        </w:rPr>
        <w:t>ž</w:t>
      </w:r>
      <w:r w:rsidRPr="00B82B50">
        <w:rPr>
          <w:rFonts w:eastAsia="Arial"/>
          <w:sz w:val="22"/>
          <w:szCs w:val="22"/>
          <w:lang w:val="hr-HR"/>
        </w:rPr>
        <w:t>e</w:t>
      </w:r>
      <w:r w:rsidRPr="00B82B50">
        <w:rPr>
          <w:rFonts w:eastAsia="Arial"/>
          <w:spacing w:val="-4"/>
          <w:sz w:val="22"/>
          <w:szCs w:val="22"/>
          <w:lang w:val="hr-HR"/>
        </w:rPr>
        <w:t xml:space="preserve"> </w:t>
      </w:r>
      <w:r w:rsidRPr="00B82B50">
        <w:rPr>
          <w:rFonts w:eastAsia="Arial"/>
          <w:sz w:val="22"/>
          <w:szCs w:val="22"/>
          <w:lang w:val="hr-HR"/>
        </w:rPr>
        <w:t>d</w:t>
      </w:r>
      <w:r w:rsidRPr="00B82B50">
        <w:rPr>
          <w:rFonts w:eastAsia="Arial"/>
          <w:spacing w:val="-1"/>
          <w:sz w:val="22"/>
          <w:szCs w:val="22"/>
          <w:lang w:val="hr-HR"/>
        </w:rPr>
        <w:t>o</w:t>
      </w:r>
      <w:r w:rsidRPr="00B82B50">
        <w:rPr>
          <w:rFonts w:eastAsia="Arial"/>
          <w:spacing w:val="2"/>
          <w:sz w:val="22"/>
          <w:szCs w:val="22"/>
          <w:lang w:val="hr-HR"/>
        </w:rPr>
        <w:t>b</w:t>
      </w:r>
      <w:r w:rsidRPr="00B82B50">
        <w:rPr>
          <w:rFonts w:eastAsia="Arial"/>
          <w:spacing w:val="-1"/>
          <w:sz w:val="22"/>
          <w:szCs w:val="22"/>
          <w:lang w:val="hr-HR"/>
        </w:rPr>
        <w:t>i</w:t>
      </w:r>
      <w:r w:rsidRPr="00B82B50">
        <w:rPr>
          <w:rFonts w:eastAsia="Arial"/>
          <w:spacing w:val="2"/>
          <w:sz w:val="22"/>
          <w:szCs w:val="22"/>
          <w:lang w:val="hr-HR"/>
        </w:rPr>
        <w:t>t</w:t>
      </w:r>
      <w:r w:rsidRPr="00B82B50">
        <w:rPr>
          <w:rFonts w:eastAsia="Arial"/>
          <w:sz w:val="22"/>
          <w:szCs w:val="22"/>
          <w:lang w:val="hr-HR"/>
        </w:rPr>
        <w:t>i</w:t>
      </w:r>
      <w:r w:rsidRPr="00B82B50">
        <w:rPr>
          <w:rFonts w:eastAsia="Arial"/>
          <w:spacing w:val="-4"/>
          <w:sz w:val="22"/>
          <w:szCs w:val="22"/>
          <w:lang w:val="hr-HR"/>
        </w:rPr>
        <w:t xml:space="preserve"> </w:t>
      </w:r>
      <w:r w:rsidRPr="00B82B50">
        <w:rPr>
          <w:rFonts w:eastAsia="Arial"/>
          <w:sz w:val="22"/>
          <w:szCs w:val="22"/>
          <w:lang w:val="hr-HR"/>
        </w:rPr>
        <w:t>do</w:t>
      </w:r>
      <w:r w:rsidRPr="00B82B50">
        <w:rPr>
          <w:rFonts w:eastAsia="Arial"/>
          <w:spacing w:val="-1"/>
          <w:sz w:val="22"/>
          <w:szCs w:val="22"/>
          <w:lang w:val="hr-HR"/>
        </w:rPr>
        <w:t xml:space="preserve"> </w:t>
      </w:r>
      <w:r w:rsidRPr="00B82B50">
        <w:rPr>
          <w:rFonts w:eastAsia="Arial"/>
          <w:sz w:val="22"/>
          <w:szCs w:val="22"/>
          <w:lang w:val="hr-HR"/>
        </w:rPr>
        <w:t>30 p</w:t>
      </w:r>
      <w:r w:rsidRPr="00B82B50">
        <w:rPr>
          <w:rFonts w:eastAsia="Arial"/>
          <w:spacing w:val="-1"/>
          <w:sz w:val="22"/>
          <w:szCs w:val="22"/>
          <w:lang w:val="hr-HR"/>
        </w:rPr>
        <w:t>o</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a,</w:t>
      </w:r>
      <w:r w:rsidRPr="00B82B50">
        <w:rPr>
          <w:rFonts w:eastAsia="Arial"/>
          <w:spacing w:val="-7"/>
          <w:sz w:val="22"/>
          <w:szCs w:val="22"/>
          <w:lang w:val="hr-HR"/>
        </w:rPr>
        <w:t xml:space="preserve"> </w:t>
      </w:r>
      <w:r w:rsidRPr="00B82B50">
        <w:rPr>
          <w:rFonts w:eastAsia="Arial"/>
          <w:sz w:val="22"/>
          <w:szCs w:val="22"/>
          <w:lang w:val="hr-HR"/>
        </w:rPr>
        <w:t>a</w:t>
      </w:r>
      <w:r w:rsidRPr="00B82B50">
        <w:rPr>
          <w:rFonts w:eastAsia="Arial"/>
          <w:spacing w:val="1"/>
          <w:sz w:val="22"/>
          <w:szCs w:val="22"/>
          <w:lang w:val="hr-HR"/>
        </w:rPr>
        <w:t xml:space="preserve"> </w:t>
      </w:r>
      <w:r w:rsidRPr="00B82B50">
        <w:rPr>
          <w:rFonts w:eastAsia="Arial"/>
          <w:sz w:val="22"/>
          <w:szCs w:val="22"/>
          <w:lang w:val="hr-HR"/>
        </w:rPr>
        <w:t>a</w:t>
      </w:r>
      <w:r w:rsidRPr="00B82B50">
        <w:rPr>
          <w:rFonts w:eastAsia="Arial"/>
          <w:spacing w:val="3"/>
          <w:sz w:val="22"/>
          <w:szCs w:val="22"/>
          <w:lang w:val="hr-HR"/>
        </w:rPr>
        <w:t>k</w:t>
      </w:r>
      <w:r w:rsidRPr="00B82B50">
        <w:rPr>
          <w:rFonts w:eastAsia="Arial"/>
          <w:sz w:val="22"/>
          <w:szCs w:val="22"/>
          <w:lang w:val="hr-HR"/>
        </w:rPr>
        <w:t>t</w:t>
      </w:r>
      <w:r w:rsidRPr="00B82B50">
        <w:rPr>
          <w:rFonts w:eastAsia="Arial"/>
          <w:spacing w:val="-1"/>
          <w:sz w:val="22"/>
          <w:szCs w:val="22"/>
          <w:lang w:val="hr-HR"/>
        </w:rPr>
        <w:t>iv</w:t>
      </w:r>
      <w:r w:rsidRPr="00B82B50">
        <w:rPr>
          <w:rFonts w:eastAsia="Arial"/>
          <w:spacing w:val="2"/>
          <w:sz w:val="22"/>
          <w:szCs w:val="22"/>
          <w:lang w:val="hr-HR"/>
        </w:rPr>
        <w:t>n</w:t>
      </w:r>
      <w:r w:rsidRPr="00B82B50">
        <w:rPr>
          <w:rFonts w:eastAsia="Arial"/>
          <w:sz w:val="22"/>
          <w:szCs w:val="22"/>
          <w:lang w:val="hr-HR"/>
        </w:rPr>
        <w:t>o</w:t>
      </w:r>
      <w:r w:rsidRPr="00B82B50">
        <w:rPr>
          <w:rFonts w:eastAsia="Arial"/>
          <w:spacing w:val="1"/>
          <w:sz w:val="22"/>
          <w:szCs w:val="22"/>
          <w:lang w:val="hr-HR"/>
        </w:rPr>
        <w:t>s</w:t>
      </w:r>
      <w:r w:rsidRPr="00B82B50">
        <w:rPr>
          <w:rFonts w:eastAsia="Arial"/>
          <w:sz w:val="22"/>
          <w:szCs w:val="22"/>
          <w:lang w:val="hr-HR"/>
        </w:rPr>
        <w:t>ti</w:t>
      </w:r>
      <w:r w:rsidRPr="00B82B50">
        <w:rPr>
          <w:rFonts w:eastAsia="Arial"/>
          <w:spacing w:val="-9"/>
          <w:sz w:val="22"/>
          <w:szCs w:val="22"/>
          <w:lang w:val="hr-HR"/>
        </w:rPr>
        <w:t xml:space="preserve"> </w:t>
      </w:r>
      <w:r w:rsidRPr="00B82B50">
        <w:rPr>
          <w:rFonts w:eastAsia="Arial"/>
          <w:sz w:val="22"/>
          <w:szCs w:val="22"/>
          <w:lang w:val="hr-HR"/>
        </w:rPr>
        <w:t>u t</w:t>
      </w:r>
      <w:r w:rsidRPr="00B82B50">
        <w:rPr>
          <w:rFonts w:eastAsia="Arial"/>
          <w:spacing w:val="-1"/>
          <w:sz w:val="22"/>
          <w:szCs w:val="22"/>
          <w:lang w:val="hr-HR"/>
        </w:rPr>
        <w:t>o</w:t>
      </w:r>
      <w:r w:rsidRPr="00B82B50">
        <w:rPr>
          <w:rFonts w:eastAsia="Arial"/>
          <w:spacing w:val="3"/>
          <w:sz w:val="22"/>
          <w:szCs w:val="22"/>
          <w:lang w:val="hr-HR"/>
        </w:rPr>
        <w:t>k</w:t>
      </w:r>
      <w:r w:rsidRPr="00B82B50">
        <w:rPr>
          <w:rFonts w:eastAsia="Arial"/>
          <w:sz w:val="22"/>
          <w:szCs w:val="22"/>
          <w:lang w:val="hr-HR"/>
        </w:rPr>
        <w:t>u</w:t>
      </w:r>
      <w:r w:rsidRPr="00B82B50">
        <w:rPr>
          <w:rFonts w:eastAsia="Arial"/>
          <w:spacing w:val="-4"/>
          <w:sz w:val="22"/>
          <w:szCs w:val="22"/>
          <w:lang w:val="hr-HR"/>
        </w:rPr>
        <w:t xml:space="preserve"> </w:t>
      </w:r>
      <w:r w:rsidRPr="00B82B50">
        <w:rPr>
          <w:rFonts w:eastAsia="Arial"/>
          <w:sz w:val="22"/>
          <w:szCs w:val="22"/>
          <w:lang w:val="hr-HR"/>
        </w:rPr>
        <w:t>se</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1"/>
          <w:sz w:val="22"/>
          <w:szCs w:val="22"/>
          <w:lang w:val="hr-HR"/>
        </w:rPr>
        <w:t>s</w:t>
      </w:r>
      <w:r w:rsidRPr="00B82B50">
        <w:rPr>
          <w:rFonts w:eastAsia="Arial"/>
          <w:sz w:val="22"/>
          <w:szCs w:val="22"/>
          <w:lang w:val="hr-HR"/>
        </w:rPr>
        <w:t>tra</w:t>
      </w:r>
      <w:r w:rsidRPr="00B82B50">
        <w:rPr>
          <w:rFonts w:eastAsia="Arial"/>
          <w:spacing w:val="-8"/>
          <w:sz w:val="22"/>
          <w:szCs w:val="22"/>
          <w:lang w:val="hr-HR"/>
        </w:rPr>
        <w:t xml:space="preserve"> </w:t>
      </w:r>
      <w:r w:rsidRPr="00B82B50">
        <w:rPr>
          <w:rFonts w:eastAsia="Arial"/>
          <w:sz w:val="22"/>
          <w:szCs w:val="22"/>
          <w:lang w:val="hr-HR"/>
        </w:rPr>
        <w:t>(p</w:t>
      </w:r>
      <w:r w:rsidRPr="00B82B50">
        <w:rPr>
          <w:rFonts w:eastAsia="Arial"/>
          <w:spacing w:val="1"/>
          <w:sz w:val="22"/>
          <w:szCs w:val="22"/>
          <w:lang w:val="hr-HR"/>
        </w:rPr>
        <w:t>r</w:t>
      </w:r>
      <w:r w:rsidRPr="00B82B50">
        <w:rPr>
          <w:rFonts w:eastAsia="Arial"/>
          <w:sz w:val="22"/>
          <w:szCs w:val="22"/>
          <w:lang w:val="hr-HR"/>
        </w:rPr>
        <w:t>e</w:t>
      </w:r>
      <w:r w:rsidRPr="00B82B50">
        <w:rPr>
          <w:rFonts w:eastAsia="Arial"/>
          <w:spacing w:val="-1"/>
          <w:sz w:val="22"/>
          <w:szCs w:val="22"/>
          <w:lang w:val="hr-HR"/>
        </w:rPr>
        <w:t>di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z w:val="22"/>
          <w:szCs w:val="22"/>
          <w:lang w:val="hr-HR"/>
        </w:rPr>
        <w:t>t</w:t>
      </w:r>
      <w:r w:rsidRPr="00B82B50">
        <w:rPr>
          <w:rFonts w:eastAsia="Arial"/>
          <w:spacing w:val="2"/>
          <w:sz w:val="22"/>
          <w:szCs w:val="22"/>
          <w:lang w:val="hr-HR"/>
        </w:rPr>
        <w:t>n</w:t>
      </w:r>
      <w:r w:rsidRPr="00B82B50">
        <w:rPr>
          <w:rFonts w:eastAsia="Arial"/>
          <w:sz w:val="22"/>
          <w:szCs w:val="22"/>
          <w:lang w:val="hr-HR"/>
        </w:rPr>
        <w:t>e</w:t>
      </w:r>
      <w:r w:rsidRPr="00B82B50">
        <w:rPr>
          <w:rFonts w:eastAsia="Arial"/>
          <w:spacing w:val="-6"/>
          <w:sz w:val="22"/>
          <w:szCs w:val="22"/>
          <w:lang w:val="hr-HR"/>
        </w:rPr>
        <w:t xml:space="preserve"> </w:t>
      </w:r>
      <w:r w:rsidRPr="00B82B50">
        <w:rPr>
          <w:rFonts w:eastAsia="Arial"/>
          <w:spacing w:val="2"/>
          <w:sz w:val="22"/>
          <w:szCs w:val="22"/>
          <w:lang w:val="hr-HR"/>
        </w:rPr>
        <w:t>o</w:t>
      </w:r>
      <w:r w:rsidRPr="00B82B50">
        <w:rPr>
          <w:rFonts w:eastAsia="Arial"/>
          <w:sz w:val="22"/>
          <w:szCs w:val="22"/>
          <w:lang w:val="hr-HR"/>
        </w:rPr>
        <w:t>b</w:t>
      </w:r>
      <w:r w:rsidRPr="00B82B50">
        <w:rPr>
          <w:rFonts w:eastAsia="Arial"/>
          <w:spacing w:val="1"/>
          <w:sz w:val="22"/>
          <w:szCs w:val="22"/>
          <w:lang w:val="hr-HR"/>
        </w:rPr>
        <w:t>a</w:t>
      </w:r>
      <w:r w:rsidRPr="00B82B50">
        <w:rPr>
          <w:rFonts w:eastAsia="Arial"/>
          <w:spacing w:val="-1"/>
          <w:sz w:val="22"/>
          <w:szCs w:val="22"/>
          <w:lang w:val="hr-HR"/>
        </w:rPr>
        <w:t>v</w:t>
      </w:r>
      <w:r w:rsidRPr="00B82B50">
        <w:rPr>
          <w:rFonts w:eastAsia="Arial"/>
          <w:spacing w:val="2"/>
          <w:sz w:val="22"/>
          <w:szCs w:val="22"/>
          <w:lang w:val="hr-HR"/>
        </w:rPr>
        <w:t>e</w:t>
      </w:r>
      <w:r w:rsidRPr="00B82B50">
        <w:rPr>
          <w:rFonts w:eastAsia="Arial"/>
          <w:spacing w:val="-1"/>
          <w:sz w:val="22"/>
          <w:szCs w:val="22"/>
          <w:lang w:val="hr-HR"/>
        </w:rPr>
        <w:t>z</w:t>
      </w:r>
      <w:r w:rsidRPr="00B82B50">
        <w:rPr>
          <w:rFonts w:eastAsia="Arial"/>
          <w:sz w:val="22"/>
          <w:szCs w:val="22"/>
          <w:lang w:val="hr-HR"/>
        </w:rPr>
        <w:t>e)</w:t>
      </w:r>
      <w:r w:rsidRPr="00B82B50">
        <w:rPr>
          <w:rFonts w:eastAsia="Arial"/>
          <w:spacing w:val="-8"/>
          <w:sz w:val="22"/>
          <w:szCs w:val="22"/>
          <w:lang w:val="hr-HR"/>
        </w:rPr>
        <w:t xml:space="preserve"> </w:t>
      </w:r>
      <w:r w:rsidRPr="00B82B50">
        <w:rPr>
          <w:rFonts w:eastAsia="Arial"/>
          <w:spacing w:val="5"/>
          <w:sz w:val="22"/>
          <w:szCs w:val="22"/>
          <w:lang w:val="hr-HR"/>
        </w:rPr>
        <w:t>m</w:t>
      </w:r>
      <w:r w:rsidRPr="00B82B50">
        <w:rPr>
          <w:rFonts w:eastAsia="Arial"/>
          <w:sz w:val="22"/>
          <w:szCs w:val="22"/>
          <w:lang w:val="hr-HR"/>
        </w:rPr>
        <w:t>o</w:t>
      </w:r>
      <w:r w:rsidRPr="00B82B50">
        <w:rPr>
          <w:rFonts w:eastAsia="Arial"/>
          <w:spacing w:val="-1"/>
          <w:sz w:val="22"/>
          <w:szCs w:val="22"/>
          <w:lang w:val="hr-HR"/>
        </w:rPr>
        <w:t>g</w:t>
      </w:r>
      <w:r w:rsidRPr="00B82B50">
        <w:rPr>
          <w:rFonts w:eastAsia="Arial"/>
          <w:sz w:val="22"/>
          <w:szCs w:val="22"/>
          <w:lang w:val="hr-HR"/>
        </w:rPr>
        <w:t>u</w:t>
      </w:r>
      <w:r w:rsidRPr="00B82B50">
        <w:rPr>
          <w:rFonts w:eastAsia="Arial"/>
          <w:spacing w:val="-5"/>
          <w:sz w:val="22"/>
          <w:szCs w:val="22"/>
          <w:lang w:val="hr-HR"/>
        </w:rPr>
        <w:t xml:space="preserve"> </w:t>
      </w:r>
      <w:r w:rsidRPr="00B82B50">
        <w:rPr>
          <w:rFonts w:eastAsia="Arial"/>
          <w:spacing w:val="4"/>
          <w:sz w:val="22"/>
          <w:szCs w:val="22"/>
          <w:lang w:val="hr-HR"/>
        </w:rPr>
        <w:t>m</w:t>
      </w:r>
      <w:r w:rsidRPr="00B82B50">
        <w:rPr>
          <w:rFonts w:eastAsia="Arial"/>
          <w:sz w:val="22"/>
          <w:szCs w:val="22"/>
          <w:lang w:val="hr-HR"/>
        </w:rPr>
        <w:t>u</w:t>
      </w:r>
      <w:r w:rsidRPr="00B82B50">
        <w:rPr>
          <w:rFonts w:eastAsia="Arial"/>
          <w:spacing w:val="-3"/>
          <w:sz w:val="22"/>
          <w:szCs w:val="22"/>
          <w:lang w:val="hr-HR"/>
        </w:rPr>
        <w:t xml:space="preserve"> </w:t>
      </w:r>
      <w:r w:rsidRPr="00B82B50">
        <w:rPr>
          <w:rFonts w:eastAsia="Arial"/>
          <w:spacing w:val="-1"/>
          <w:sz w:val="22"/>
          <w:szCs w:val="22"/>
          <w:lang w:val="hr-HR"/>
        </w:rPr>
        <w:t>d</w:t>
      </w:r>
      <w:r w:rsidRPr="00B82B50">
        <w:rPr>
          <w:rFonts w:eastAsia="Arial"/>
          <w:sz w:val="22"/>
          <w:szCs w:val="22"/>
          <w:lang w:val="hr-HR"/>
        </w:rPr>
        <w:t>o</w:t>
      </w:r>
      <w:r w:rsidRPr="00B82B50">
        <w:rPr>
          <w:rFonts w:eastAsia="Arial"/>
          <w:spacing w:val="-1"/>
          <w:sz w:val="22"/>
          <w:szCs w:val="22"/>
          <w:lang w:val="hr-HR"/>
        </w:rPr>
        <w:t>n</w:t>
      </w:r>
      <w:r w:rsidRPr="00B82B50">
        <w:rPr>
          <w:rFonts w:eastAsia="Arial"/>
          <w:sz w:val="22"/>
          <w:szCs w:val="22"/>
          <w:lang w:val="hr-HR"/>
        </w:rPr>
        <w:t>e</w:t>
      </w:r>
      <w:r w:rsidRPr="00B82B50">
        <w:rPr>
          <w:rFonts w:eastAsia="Arial"/>
          <w:spacing w:val="2"/>
          <w:sz w:val="22"/>
          <w:szCs w:val="22"/>
          <w:lang w:val="hr-HR"/>
        </w:rPr>
        <w:t>t</w:t>
      </w:r>
      <w:r w:rsidRPr="00B82B50">
        <w:rPr>
          <w:rFonts w:eastAsia="Arial"/>
          <w:sz w:val="22"/>
          <w:szCs w:val="22"/>
          <w:lang w:val="hr-HR"/>
        </w:rPr>
        <w:t>i</w:t>
      </w:r>
      <w:r w:rsidRPr="00B82B50">
        <w:rPr>
          <w:rFonts w:eastAsia="Arial"/>
          <w:spacing w:val="-6"/>
          <w:sz w:val="22"/>
          <w:szCs w:val="22"/>
          <w:lang w:val="hr-HR"/>
        </w:rPr>
        <w:t xml:space="preserve"> </w:t>
      </w:r>
      <w:r w:rsidRPr="00B82B50">
        <w:rPr>
          <w:rFonts w:eastAsia="Arial"/>
          <w:sz w:val="22"/>
          <w:szCs w:val="22"/>
          <w:lang w:val="hr-HR"/>
        </w:rPr>
        <w:t>do</w:t>
      </w:r>
      <w:r w:rsidRPr="00B82B50">
        <w:rPr>
          <w:rFonts w:eastAsia="Arial"/>
          <w:spacing w:val="-1"/>
          <w:sz w:val="22"/>
          <w:szCs w:val="22"/>
          <w:lang w:val="hr-HR"/>
        </w:rPr>
        <w:t xml:space="preserve"> </w:t>
      </w:r>
      <w:r w:rsidRPr="00B82B50">
        <w:rPr>
          <w:rFonts w:eastAsia="Arial"/>
          <w:sz w:val="22"/>
          <w:szCs w:val="22"/>
          <w:lang w:val="hr-HR"/>
        </w:rPr>
        <w:t>70</w:t>
      </w:r>
      <w:r w:rsidRPr="00B82B50">
        <w:rPr>
          <w:rFonts w:eastAsia="Arial"/>
          <w:spacing w:val="-1"/>
          <w:sz w:val="22"/>
          <w:szCs w:val="22"/>
          <w:lang w:val="hr-HR"/>
        </w:rPr>
        <w:t xml:space="preserve"> </w:t>
      </w:r>
      <w:r w:rsidRPr="00B82B50">
        <w:rPr>
          <w:rFonts w:eastAsia="Arial"/>
          <w:sz w:val="22"/>
          <w:szCs w:val="22"/>
          <w:lang w:val="hr-HR"/>
        </w:rPr>
        <w:t>p</w:t>
      </w:r>
      <w:r w:rsidRPr="00B82B50">
        <w:rPr>
          <w:rFonts w:eastAsia="Arial"/>
          <w:spacing w:val="-1"/>
          <w:sz w:val="22"/>
          <w:szCs w:val="22"/>
          <w:lang w:val="hr-HR"/>
        </w:rPr>
        <w:t>o</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a,</w:t>
      </w:r>
      <w:r w:rsidRPr="00B82B50">
        <w:rPr>
          <w:rFonts w:eastAsia="Arial"/>
          <w:spacing w:val="-7"/>
          <w:sz w:val="22"/>
          <w:szCs w:val="22"/>
          <w:lang w:val="hr-HR"/>
        </w:rPr>
        <w:t xml:space="preserve"> </w:t>
      </w:r>
      <w:r w:rsidRPr="00B82B50">
        <w:rPr>
          <w:rFonts w:eastAsia="Arial"/>
          <w:spacing w:val="2"/>
          <w:sz w:val="22"/>
          <w:szCs w:val="22"/>
          <w:lang w:val="hr-HR"/>
        </w:rPr>
        <w:t>p</w:t>
      </w:r>
      <w:r w:rsidRPr="00B82B50">
        <w:rPr>
          <w:rFonts w:eastAsia="Arial"/>
          <w:sz w:val="22"/>
          <w:szCs w:val="22"/>
          <w:lang w:val="hr-HR"/>
        </w:rPr>
        <w:t>o</w:t>
      </w:r>
      <w:r w:rsidRPr="00B82B50">
        <w:rPr>
          <w:rFonts w:eastAsia="Arial"/>
          <w:spacing w:val="-2"/>
          <w:sz w:val="22"/>
          <w:szCs w:val="22"/>
          <w:lang w:val="hr-HR"/>
        </w:rPr>
        <w:t xml:space="preserve"> </w:t>
      </w:r>
      <w:r w:rsidRPr="00B82B50">
        <w:rPr>
          <w:rFonts w:eastAsia="Arial"/>
          <w:sz w:val="22"/>
          <w:szCs w:val="22"/>
          <w:lang w:val="hr-HR"/>
        </w:rPr>
        <w:t>s</w:t>
      </w:r>
      <w:r w:rsidRPr="00B82B50">
        <w:rPr>
          <w:rFonts w:eastAsia="Arial"/>
          <w:spacing w:val="-1"/>
          <w:sz w:val="22"/>
          <w:szCs w:val="22"/>
          <w:lang w:val="hr-HR"/>
        </w:rPr>
        <w:t>l</w:t>
      </w:r>
      <w:r w:rsidRPr="00B82B50">
        <w:rPr>
          <w:rFonts w:eastAsia="Arial"/>
          <w:spacing w:val="2"/>
          <w:sz w:val="22"/>
          <w:szCs w:val="22"/>
          <w:lang w:val="hr-HR"/>
        </w:rPr>
        <w:t>e</w:t>
      </w:r>
      <w:r w:rsidRPr="00B82B50">
        <w:rPr>
          <w:rFonts w:eastAsia="Arial"/>
          <w:sz w:val="22"/>
          <w:szCs w:val="22"/>
          <w:lang w:val="hr-HR"/>
        </w:rPr>
        <w:t>d</w:t>
      </w:r>
      <w:r w:rsidRPr="00B82B50">
        <w:rPr>
          <w:rFonts w:eastAsia="Arial"/>
          <w:spacing w:val="-1"/>
          <w:sz w:val="22"/>
          <w:szCs w:val="22"/>
          <w:lang w:val="hr-HR"/>
        </w:rPr>
        <w:t>e</w:t>
      </w:r>
      <w:r w:rsidRPr="00B82B50">
        <w:rPr>
          <w:rFonts w:eastAsia="Arial"/>
          <w:spacing w:val="1"/>
          <w:sz w:val="22"/>
          <w:szCs w:val="22"/>
          <w:lang w:val="hr-HR"/>
        </w:rPr>
        <w:t>ć</w:t>
      </w:r>
      <w:r w:rsidRPr="00B82B50">
        <w:rPr>
          <w:rFonts w:eastAsia="Arial"/>
          <w:sz w:val="22"/>
          <w:szCs w:val="22"/>
          <w:lang w:val="hr-HR"/>
        </w:rPr>
        <w:t>oj</w:t>
      </w:r>
      <w:r w:rsidRPr="00B82B50">
        <w:rPr>
          <w:rFonts w:eastAsia="Arial"/>
          <w:spacing w:val="-6"/>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tru</w:t>
      </w:r>
      <w:r w:rsidRPr="00B82B50">
        <w:rPr>
          <w:rFonts w:eastAsia="Arial"/>
          <w:spacing w:val="3"/>
          <w:sz w:val="22"/>
          <w:szCs w:val="22"/>
          <w:lang w:val="hr-HR"/>
        </w:rPr>
        <w:t>k</w:t>
      </w:r>
      <w:r w:rsidRPr="00B82B50">
        <w:rPr>
          <w:rFonts w:eastAsia="Arial"/>
          <w:sz w:val="22"/>
          <w:szCs w:val="22"/>
          <w:lang w:val="hr-HR"/>
        </w:rPr>
        <w:t>tur</w:t>
      </w:r>
      <w:r w:rsidRPr="00B82B50">
        <w:rPr>
          <w:rFonts w:eastAsia="Arial"/>
          <w:spacing w:val="-1"/>
          <w:sz w:val="22"/>
          <w:szCs w:val="22"/>
          <w:lang w:val="hr-HR"/>
        </w:rPr>
        <w:t>i</w:t>
      </w:r>
      <w:r w:rsidRPr="00B82B50">
        <w:rPr>
          <w:rFonts w:eastAsia="Arial"/>
          <w:sz w:val="22"/>
          <w:szCs w:val="22"/>
          <w:lang w:val="hr-HR"/>
        </w:rPr>
        <w:t>:</w:t>
      </w:r>
    </w:p>
    <w:p w14:paraId="082B789B" w14:textId="77777777" w:rsidR="007207AA" w:rsidRPr="00B82B50" w:rsidRDefault="007207AA" w:rsidP="007207AA">
      <w:pPr>
        <w:spacing w:before="8" w:line="110" w:lineRule="exact"/>
        <w:rPr>
          <w:sz w:val="22"/>
          <w:szCs w:val="22"/>
          <w:lang w:val="hr-HR"/>
        </w:rPr>
      </w:pPr>
    </w:p>
    <w:p w14:paraId="06BE9719" w14:textId="2B1043E7" w:rsidR="007207AA" w:rsidRPr="00B82B50" w:rsidRDefault="007207AA" w:rsidP="007207AA">
      <w:pPr>
        <w:spacing w:line="239" w:lineRule="auto"/>
        <w:ind w:left="709" w:right="122" w:hanging="284"/>
        <w:rPr>
          <w:rFonts w:eastAsia="Arial"/>
          <w:spacing w:val="-8"/>
          <w:sz w:val="22"/>
          <w:szCs w:val="22"/>
          <w:lang w:val="hr-HR"/>
        </w:rPr>
      </w:pPr>
      <w:r w:rsidRPr="00B82B50">
        <w:rPr>
          <w:rFonts w:ascii="Symbol" w:eastAsia="Symbol" w:hAnsi="Symbol" w:cs="Symbol"/>
          <w:sz w:val="22"/>
          <w:szCs w:val="22"/>
          <w:lang w:val="hr-HR"/>
        </w:rPr>
        <w:t></w:t>
      </w:r>
      <w:r w:rsidRPr="00B82B50">
        <w:rPr>
          <w:rFonts w:ascii="Times New Roman" w:hAnsi="Times New Roman" w:cs="Times New Roman"/>
          <w:sz w:val="22"/>
          <w:szCs w:val="22"/>
          <w:lang w:val="hr-HR"/>
        </w:rPr>
        <w:t xml:space="preserve">   </w:t>
      </w:r>
      <w:r w:rsidRPr="00B82B50">
        <w:rPr>
          <w:rFonts w:eastAsia="Arial"/>
          <w:b/>
          <w:bCs/>
          <w:sz w:val="22"/>
          <w:szCs w:val="22"/>
          <w:u w:val="thick" w:color="000000"/>
          <w:lang w:val="hr-HR"/>
        </w:rPr>
        <w:t>Domaći</w:t>
      </w:r>
      <w:r w:rsidRPr="00B82B50">
        <w:rPr>
          <w:rFonts w:eastAsia="Arial"/>
          <w:b/>
          <w:bCs/>
          <w:spacing w:val="54"/>
          <w:sz w:val="22"/>
          <w:szCs w:val="22"/>
          <w:u w:val="thick" w:color="000000"/>
          <w:lang w:val="hr-HR"/>
        </w:rPr>
        <w:t xml:space="preserve"> </w:t>
      </w:r>
      <w:r w:rsidRPr="00B82B50">
        <w:rPr>
          <w:rFonts w:eastAsia="Arial"/>
          <w:b/>
          <w:bCs/>
          <w:sz w:val="22"/>
          <w:szCs w:val="22"/>
          <w:u w:val="thick" w:color="000000"/>
          <w:lang w:val="hr-HR"/>
        </w:rPr>
        <w:t xml:space="preserve">zadaci – </w:t>
      </w:r>
      <w:r w:rsidR="00D4683C">
        <w:rPr>
          <w:rFonts w:eastAsia="Arial"/>
          <w:b/>
          <w:bCs/>
          <w:color w:val="0000FF"/>
          <w:sz w:val="22"/>
          <w:szCs w:val="22"/>
          <w:u w:val="thick" w:color="000000"/>
          <w:lang w:val="hr-HR"/>
        </w:rPr>
        <w:t>10</w:t>
      </w:r>
      <w:r w:rsidRPr="008E5D38">
        <w:rPr>
          <w:rFonts w:eastAsia="Arial"/>
          <w:b/>
          <w:bCs/>
          <w:color w:val="0000FF"/>
          <w:sz w:val="22"/>
          <w:szCs w:val="22"/>
          <w:u w:val="thick" w:color="000000"/>
          <w:lang w:val="hr-HR"/>
        </w:rPr>
        <w:t xml:space="preserve"> </w:t>
      </w:r>
      <w:r w:rsidRPr="00B82B50">
        <w:rPr>
          <w:rFonts w:eastAsia="Arial"/>
          <w:b/>
          <w:bCs/>
          <w:sz w:val="22"/>
          <w:szCs w:val="22"/>
          <w:u w:val="thick" w:color="000000"/>
          <w:lang w:val="hr-HR"/>
        </w:rPr>
        <w:t>poen</w:t>
      </w:r>
      <w:r>
        <w:rPr>
          <w:rFonts w:eastAsia="Arial"/>
          <w:b/>
          <w:bCs/>
          <w:sz w:val="22"/>
          <w:szCs w:val="22"/>
          <w:u w:val="thick" w:color="000000"/>
          <w:lang w:val="hr-HR"/>
        </w:rPr>
        <w:t>a</w:t>
      </w:r>
      <w:r w:rsidRPr="00B82B50">
        <w:rPr>
          <w:rFonts w:eastAsia="Arial"/>
          <w:b/>
          <w:bCs/>
          <w:sz w:val="22"/>
          <w:szCs w:val="22"/>
          <w:u w:val="thick" w:color="000000"/>
          <w:lang w:val="hr-HR"/>
        </w:rPr>
        <w:t>:</w:t>
      </w:r>
      <w:r w:rsidRPr="00B82B50">
        <w:rPr>
          <w:rFonts w:eastAsia="Arial"/>
          <w:b/>
          <w:bCs/>
          <w:spacing w:val="-1"/>
          <w:sz w:val="22"/>
          <w:szCs w:val="22"/>
          <w:u w:val="thick" w:color="000000"/>
          <w:lang w:val="hr-HR"/>
        </w:rPr>
        <w:t xml:space="preserve"> </w:t>
      </w:r>
      <w:r w:rsidRPr="00B82B50">
        <w:rPr>
          <w:rFonts w:eastAsia="Arial"/>
          <w:b/>
          <w:bCs/>
          <w:spacing w:val="1"/>
          <w:sz w:val="22"/>
          <w:szCs w:val="22"/>
          <w:lang w:val="hr-HR"/>
        </w:rPr>
        <w:t xml:space="preserve"> </w:t>
      </w:r>
      <w:r w:rsidRPr="00B82B50">
        <w:rPr>
          <w:rFonts w:eastAsia="Arial"/>
          <w:spacing w:val="-1"/>
          <w:sz w:val="22"/>
          <w:szCs w:val="22"/>
          <w:lang w:val="hr-HR"/>
        </w:rPr>
        <w:t>P</w:t>
      </w:r>
      <w:r w:rsidRPr="00B82B50">
        <w:rPr>
          <w:rFonts w:eastAsia="Arial"/>
          <w:sz w:val="22"/>
          <w:szCs w:val="22"/>
          <w:lang w:val="hr-HR"/>
        </w:rPr>
        <w:t>o</w:t>
      </w:r>
      <w:r w:rsidRPr="00B82B50">
        <w:rPr>
          <w:rFonts w:eastAsia="Arial"/>
          <w:spacing w:val="1"/>
          <w:sz w:val="22"/>
          <w:szCs w:val="22"/>
          <w:lang w:val="hr-HR"/>
        </w:rPr>
        <w:t>sl</w:t>
      </w:r>
      <w:r w:rsidRPr="00B82B50">
        <w:rPr>
          <w:rFonts w:eastAsia="Arial"/>
          <w:sz w:val="22"/>
          <w:szCs w:val="22"/>
          <w:lang w:val="hr-HR"/>
        </w:rPr>
        <w:t>e</w:t>
      </w:r>
      <w:r w:rsidRPr="00B82B50">
        <w:rPr>
          <w:rFonts w:eastAsia="Arial"/>
          <w:spacing w:val="-1"/>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z</w:t>
      </w:r>
      <w:r w:rsidRPr="00B82B50">
        <w:rPr>
          <w:rFonts w:eastAsia="Arial"/>
          <w:sz w:val="22"/>
          <w:szCs w:val="22"/>
          <w:lang w:val="hr-HR"/>
        </w:rPr>
        <w:t>u</w:t>
      </w:r>
      <w:r w:rsidRPr="00B82B50">
        <w:rPr>
          <w:rFonts w:eastAsia="Arial"/>
          <w:spacing w:val="1"/>
          <w:sz w:val="22"/>
          <w:szCs w:val="22"/>
          <w:lang w:val="hr-HR"/>
        </w:rPr>
        <w:t>č</w:t>
      </w:r>
      <w:r w:rsidRPr="00B82B50">
        <w:rPr>
          <w:rFonts w:eastAsia="Arial"/>
          <w:sz w:val="22"/>
          <w:szCs w:val="22"/>
          <w:lang w:val="hr-HR"/>
        </w:rPr>
        <w:t>a</w:t>
      </w:r>
      <w:r w:rsidRPr="00B82B50">
        <w:rPr>
          <w:rFonts w:eastAsia="Arial"/>
          <w:spacing w:val="1"/>
          <w:sz w:val="22"/>
          <w:szCs w:val="22"/>
          <w:lang w:val="hr-HR"/>
        </w:rPr>
        <w:t>v</w:t>
      </w:r>
      <w:r w:rsidRPr="00B82B50">
        <w:rPr>
          <w:rFonts w:eastAsia="Arial"/>
          <w:sz w:val="22"/>
          <w:szCs w:val="22"/>
          <w:lang w:val="hr-HR"/>
        </w:rPr>
        <w:t>a</w:t>
      </w:r>
      <w:r w:rsidRPr="00B82B50">
        <w:rPr>
          <w:rFonts w:eastAsia="Arial"/>
          <w:spacing w:val="-1"/>
          <w:sz w:val="22"/>
          <w:szCs w:val="22"/>
          <w:lang w:val="hr-HR"/>
        </w:rPr>
        <w:t>n</w:t>
      </w:r>
      <w:r w:rsidRPr="00B82B50">
        <w:rPr>
          <w:rFonts w:eastAsia="Arial"/>
          <w:spacing w:val="1"/>
          <w:sz w:val="22"/>
          <w:szCs w:val="22"/>
          <w:lang w:val="hr-HR"/>
        </w:rPr>
        <w:t>j</w:t>
      </w:r>
      <w:r w:rsidRPr="00B82B50">
        <w:rPr>
          <w:rFonts w:eastAsia="Arial"/>
          <w:sz w:val="22"/>
          <w:szCs w:val="22"/>
          <w:lang w:val="hr-HR"/>
        </w:rPr>
        <w:t>a</w:t>
      </w:r>
      <w:r w:rsidRPr="00B82B50">
        <w:rPr>
          <w:rFonts w:eastAsia="Arial"/>
          <w:spacing w:val="-8"/>
          <w:sz w:val="22"/>
          <w:szCs w:val="22"/>
          <w:lang w:val="hr-HR"/>
        </w:rPr>
        <w:t xml:space="preserve"> </w:t>
      </w:r>
      <w:r w:rsidRPr="00B82B50">
        <w:rPr>
          <w:rFonts w:eastAsia="Arial"/>
          <w:spacing w:val="2"/>
          <w:sz w:val="22"/>
          <w:szCs w:val="22"/>
          <w:lang w:val="hr-HR"/>
        </w:rPr>
        <w:t>o</w:t>
      </w:r>
      <w:r w:rsidRPr="00B82B50">
        <w:rPr>
          <w:rFonts w:eastAsia="Arial"/>
          <w:sz w:val="22"/>
          <w:szCs w:val="22"/>
          <w:lang w:val="hr-HR"/>
        </w:rPr>
        <w:t>dre</w:t>
      </w:r>
      <w:r w:rsidRPr="00B82B50">
        <w:rPr>
          <w:rFonts w:eastAsia="Arial"/>
          <w:spacing w:val="2"/>
          <w:sz w:val="22"/>
          <w:szCs w:val="22"/>
          <w:lang w:val="hr-HR"/>
        </w:rPr>
        <w:t>đe</w:t>
      </w:r>
      <w:r w:rsidRPr="00B82B50">
        <w:rPr>
          <w:rFonts w:eastAsia="Arial"/>
          <w:sz w:val="22"/>
          <w:szCs w:val="22"/>
          <w:lang w:val="hr-HR"/>
        </w:rPr>
        <w:t>ne</w:t>
      </w:r>
      <w:r w:rsidRPr="00B82B50">
        <w:rPr>
          <w:rFonts w:eastAsia="Arial"/>
          <w:spacing w:val="-7"/>
          <w:sz w:val="22"/>
          <w:szCs w:val="22"/>
          <w:lang w:val="hr-HR"/>
        </w:rPr>
        <w:t xml:space="preserve"> </w:t>
      </w:r>
      <w:r w:rsidRPr="00B82B50">
        <w:rPr>
          <w:rFonts w:eastAsia="Arial"/>
          <w:spacing w:val="2"/>
          <w:sz w:val="22"/>
          <w:szCs w:val="22"/>
          <w:lang w:val="hr-HR"/>
        </w:rPr>
        <w:t>n</w:t>
      </w:r>
      <w:r w:rsidRPr="00B82B50">
        <w:rPr>
          <w:rFonts w:eastAsia="Arial"/>
          <w:sz w:val="22"/>
          <w:szCs w:val="22"/>
          <w:lang w:val="hr-HR"/>
        </w:rPr>
        <w:t>a</w:t>
      </w:r>
      <w:r w:rsidRPr="00B82B50">
        <w:rPr>
          <w:rFonts w:eastAsia="Arial"/>
          <w:spacing w:val="1"/>
          <w:sz w:val="22"/>
          <w:szCs w:val="22"/>
          <w:lang w:val="hr-HR"/>
        </w:rPr>
        <w:t>s</w:t>
      </w:r>
      <w:r w:rsidRPr="00B82B50">
        <w:rPr>
          <w:rFonts w:eastAsia="Arial"/>
          <w:sz w:val="22"/>
          <w:szCs w:val="22"/>
          <w:lang w:val="hr-HR"/>
        </w:rPr>
        <w:t>t</w:t>
      </w:r>
      <w:r w:rsidRPr="00B82B50">
        <w:rPr>
          <w:rFonts w:eastAsia="Arial"/>
          <w:spacing w:val="2"/>
          <w:sz w:val="22"/>
          <w:szCs w:val="22"/>
          <w:lang w:val="hr-HR"/>
        </w:rPr>
        <w:t>a</w:t>
      </w:r>
      <w:r w:rsidRPr="00B82B50">
        <w:rPr>
          <w:rFonts w:eastAsia="Arial"/>
          <w:spacing w:val="-1"/>
          <w:sz w:val="22"/>
          <w:szCs w:val="22"/>
          <w:lang w:val="hr-HR"/>
        </w:rPr>
        <w:t>v</w:t>
      </w:r>
      <w:r w:rsidRPr="00B82B50">
        <w:rPr>
          <w:rFonts w:eastAsia="Arial"/>
          <w:sz w:val="22"/>
          <w:szCs w:val="22"/>
          <w:lang w:val="hr-HR"/>
        </w:rPr>
        <w:t>ne</w:t>
      </w:r>
      <w:r w:rsidRPr="00B82B50">
        <w:rPr>
          <w:rFonts w:eastAsia="Arial"/>
          <w:spacing w:val="-5"/>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1"/>
          <w:sz w:val="22"/>
          <w:szCs w:val="22"/>
          <w:lang w:val="hr-HR"/>
        </w:rPr>
        <w:t>d</w:t>
      </w:r>
      <w:r w:rsidRPr="00B82B50">
        <w:rPr>
          <w:rFonts w:eastAsia="Arial"/>
          <w:spacing w:val="1"/>
          <w:sz w:val="22"/>
          <w:szCs w:val="22"/>
          <w:lang w:val="hr-HR"/>
        </w:rPr>
        <w:t>i</w:t>
      </w:r>
      <w:r w:rsidRPr="00B82B50">
        <w:rPr>
          <w:rFonts w:eastAsia="Arial"/>
          <w:sz w:val="22"/>
          <w:szCs w:val="22"/>
          <w:lang w:val="hr-HR"/>
        </w:rPr>
        <w:t>n</w:t>
      </w:r>
      <w:r w:rsidRPr="00B82B50">
        <w:rPr>
          <w:rFonts w:eastAsia="Arial"/>
          <w:spacing w:val="-1"/>
          <w:sz w:val="22"/>
          <w:szCs w:val="22"/>
          <w:lang w:val="hr-HR"/>
        </w:rPr>
        <w:t>i</w:t>
      </w:r>
      <w:r w:rsidRPr="00B82B50">
        <w:rPr>
          <w:rFonts w:eastAsia="Arial"/>
          <w:spacing w:val="1"/>
          <w:sz w:val="22"/>
          <w:szCs w:val="22"/>
          <w:lang w:val="hr-HR"/>
        </w:rPr>
        <w:t>c</w:t>
      </w:r>
      <w:r w:rsidRPr="00B82B50">
        <w:rPr>
          <w:rFonts w:eastAsia="Arial"/>
          <w:sz w:val="22"/>
          <w:szCs w:val="22"/>
          <w:lang w:val="hr-HR"/>
        </w:rPr>
        <w:t>e,</w:t>
      </w:r>
      <w:r w:rsidRPr="00B82B50">
        <w:rPr>
          <w:rFonts w:eastAsia="Arial"/>
          <w:spacing w:val="-4"/>
          <w:sz w:val="22"/>
          <w:szCs w:val="22"/>
          <w:lang w:val="hr-HR"/>
        </w:rPr>
        <w:t xml:space="preserve"> </w:t>
      </w:r>
      <w:r w:rsidRPr="00B82B50">
        <w:rPr>
          <w:rFonts w:eastAsia="Arial"/>
          <w:sz w:val="22"/>
          <w:szCs w:val="22"/>
          <w:lang w:val="hr-HR"/>
        </w:rPr>
        <w:t>o</w:t>
      </w:r>
      <w:r w:rsidRPr="00B82B50">
        <w:rPr>
          <w:rFonts w:eastAsia="Arial"/>
          <w:spacing w:val="1"/>
          <w:sz w:val="22"/>
          <w:szCs w:val="22"/>
          <w:lang w:val="hr-HR"/>
        </w:rPr>
        <w:t>d</w:t>
      </w:r>
      <w:r w:rsidRPr="00B82B50">
        <w:rPr>
          <w:rFonts w:eastAsia="Arial"/>
          <w:sz w:val="22"/>
          <w:szCs w:val="22"/>
          <w:lang w:val="hr-HR"/>
        </w:rPr>
        <w:t>n</w:t>
      </w:r>
      <w:r w:rsidRPr="00B82B50">
        <w:rPr>
          <w:rFonts w:eastAsia="Arial"/>
          <w:spacing w:val="1"/>
          <w:sz w:val="22"/>
          <w:szCs w:val="22"/>
          <w:lang w:val="hr-HR"/>
        </w:rPr>
        <w:t>os</w:t>
      </w:r>
      <w:r w:rsidRPr="00B82B50">
        <w:rPr>
          <w:rFonts w:eastAsia="Arial"/>
          <w:sz w:val="22"/>
          <w:szCs w:val="22"/>
          <w:lang w:val="hr-HR"/>
        </w:rPr>
        <w:t>n</w:t>
      </w:r>
      <w:r w:rsidRPr="00B82B50">
        <w:rPr>
          <w:rFonts w:eastAsia="Arial"/>
          <w:spacing w:val="-1"/>
          <w:sz w:val="22"/>
          <w:szCs w:val="22"/>
          <w:lang w:val="hr-HR"/>
        </w:rPr>
        <w:t>o</w:t>
      </w:r>
      <w:r w:rsidRPr="00B82B50">
        <w:rPr>
          <w:rFonts w:eastAsia="Arial"/>
          <w:sz w:val="22"/>
          <w:szCs w:val="22"/>
          <w:lang w:val="hr-HR"/>
        </w:rPr>
        <w:t>,</w:t>
      </w:r>
      <w:r w:rsidRPr="00B82B50">
        <w:rPr>
          <w:rFonts w:eastAsia="Arial"/>
          <w:spacing w:val="-6"/>
          <w:sz w:val="22"/>
          <w:szCs w:val="22"/>
          <w:lang w:val="hr-HR"/>
        </w:rPr>
        <w:t xml:space="preserve"> </w:t>
      </w:r>
      <w:r w:rsidRPr="00B82B50">
        <w:rPr>
          <w:rFonts w:eastAsia="Arial"/>
          <w:spacing w:val="2"/>
          <w:sz w:val="22"/>
          <w:szCs w:val="22"/>
          <w:lang w:val="hr-HR"/>
        </w:rPr>
        <w:t>p</w:t>
      </w:r>
      <w:r w:rsidRPr="00B82B50">
        <w:rPr>
          <w:rFonts w:eastAsia="Arial"/>
          <w:sz w:val="22"/>
          <w:szCs w:val="22"/>
          <w:lang w:val="hr-HR"/>
        </w:rPr>
        <w:t>o</w:t>
      </w:r>
      <w:r w:rsidRPr="00B82B50">
        <w:rPr>
          <w:rFonts w:eastAsia="Arial"/>
          <w:spacing w:val="1"/>
          <w:sz w:val="22"/>
          <w:szCs w:val="22"/>
          <w:lang w:val="hr-HR"/>
        </w:rPr>
        <w:t>s</w:t>
      </w:r>
      <w:r w:rsidRPr="00B82B50">
        <w:rPr>
          <w:rFonts w:eastAsia="Arial"/>
          <w:spacing w:val="-1"/>
          <w:sz w:val="22"/>
          <w:szCs w:val="22"/>
          <w:lang w:val="hr-HR"/>
        </w:rPr>
        <w:t>l</w:t>
      </w:r>
      <w:r w:rsidRPr="00B82B50">
        <w:rPr>
          <w:rFonts w:eastAsia="Arial"/>
          <w:sz w:val="22"/>
          <w:szCs w:val="22"/>
          <w:lang w:val="hr-HR"/>
        </w:rPr>
        <w:t>e</w:t>
      </w:r>
      <w:r w:rsidRPr="00B82B50">
        <w:rPr>
          <w:rFonts w:eastAsia="Arial"/>
          <w:spacing w:val="-1"/>
          <w:sz w:val="22"/>
          <w:szCs w:val="22"/>
          <w:lang w:val="hr-HR"/>
        </w:rPr>
        <w:t xml:space="preserve"> v</w:t>
      </w:r>
      <w:r w:rsidRPr="00B82B50">
        <w:rPr>
          <w:rFonts w:eastAsia="Arial"/>
          <w:spacing w:val="2"/>
          <w:sz w:val="22"/>
          <w:szCs w:val="22"/>
          <w:lang w:val="hr-HR"/>
        </w:rPr>
        <w:t>e</w:t>
      </w:r>
      <w:r w:rsidRPr="00B82B50">
        <w:rPr>
          <w:rFonts w:eastAsia="Arial"/>
          <w:spacing w:val="-1"/>
          <w:sz w:val="22"/>
          <w:szCs w:val="22"/>
          <w:lang w:val="hr-HR"/>
        </w:rPr>
        <w:t>ž</w:t>
      </w:r>
      <w:r w:rsidRPr="00B82B50">
        <w:rPr>
          <w:rFonts w:eastAsia="Arial"/>
          <w:spacing w:val="2"/>
          <w:sz w:val="22"/>
          <w:szCs w:val="22"/>
          <w:lang w:val="hr-HR"/>
        </w:rPr>
        <w:t>b</w:t>
      </w:r>
      <w:r w:rsidRPr="00B82B50">
        <w:rPr>
          <w:rFonts w:eastAsia="Arial"/>
          <w:sz w:val="22"/>
          <w:szCs w:val="22"/>
          <w:lang w:val="hr-HR"/>
        </w:rPr>
        <w:t>i</w:t>
      </w:r>
      <w:r w:rsidRPr="00B82B50">
        <w:rPr>
          <w:rFonts w:eastAsia="Arial"/>
          <w:spacing w:val="-2"/>
          <w:sz w:val="22"/>
          <w:szCs w:val="22"/>
          <w:lang w:val="hr-HR"/>
        </w:rPr>
        <w:t xml:space="preserve"> </w:t>
      </w:r>
      <w:r w:rsidRPr="00B82B50">
        <w:rPr>
          <w:rFonts w:eastAsia="Arial"/>
          <w:sz w:val="22"/>
          <w:szCs w:val="22"/>
          <w:lang w:val="hr-HR"/>
        </w:rPr>
        <w:t>u o</w:t>
      </w:r>
      <w:r w:rsidRPr="00B82B50">
        <w:rPr>
          <w:rFonts w:eastAsia="Arial"/>
          <w:spacing w:val="3"/>
          <w:sz w:val="22"/>
          <w:szCs w:val="22"/>
          <w:lang w:val="hr-HR"/>
        </w:rPr>
        <w:t>k</w:t>
      </w:r>
      <w:r w:rsidRPr="00B82B50">
        <w:rPr>
          <w:rFonts w:eastAsia="Arial"/>
          <w:spacing w:val="-1"/>
          <w:sz w:val="22"/>
          <w:szCs w:val="22"/>
          <w:lang w:val="hr-HR"/>
        </w:rPr>
        <w:t>vi</w:t>
      </w:r>
      <w:r w:rsidRPr="00B82B50">
        <w:rPr>
          <w:rFonts w:eastAsia="Arial"/>
          <w:spacing w:val="1"/>
          <w:sz w:val="22"/>
          <w:szCs w:val="22"/>
          <w:lang w:val="hr-HR"/>
        </w:rPr>
        <w:t>r</w:t>
      </w:r>
      <w:r w:rsidRPr="00B82B50">
        <w:rPr>
          <w:rFonts w:eastAsia="Arial"/>
          <w:sz w:val="22"/>
          <w:szCs w:val="22"/>
          <w:lang w:val="hr-HR"/>
        </w:rPr>
        <w:t>u</w:t>
      </w:r>
      <w:r w:rsidRPr="00B82B50">
        <w:rPr>
          <w:rFonts w:eastAsia="Arial"/>
          <w:spacing w:val="-1"/>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1"/>
          <w:sz w:val="22"/>
          <w:szCs w:val="22"/>
          <w:lang w:val="hr-HR"/>
        </w:rPr>
        <w:t>d</w:t>
      </w:r>
      <w:r w:rsidRPr="00B82B50">
        <w:rPr>
          <w:rFonts w:eastAsia="Arial"/>
          <w:sz w:val="22"/>
          <w:szCs w:val="22"/>
          <w:lang w:val="hr-HR"/>
        </w:rPr>
        <w:t>n</w:t>
      </w:r>
      <w:r w:rsidRPr="00B82B50">
        <w:rPr>
          <w:rFonts w:eastAsia="Arial"/>
          <w:spacing w:val="-1"/>
          <w:sz w:val="22"/>
          <w:szCs w:val="22"/>
          <w:lang w:val="hr-HR"/>
        </w:rPr>
        <w:t>o</w:t>
      </w:r>
      <w:r w:rsidRPr="00B82B50">
        <w:rPr>
          <w:rFonts w:eastAsia="Arial"/>
          <w:sz w:val="22"/>
          <w:szCs w:val="22"/>
          <w:lang w:val="hr-HR"/>
        </w:rPr>
        <w:t>g</w:t>
      </w:r>
      <w:r w:rsidRPr="00B82B50">
        <w:rPr>
          <w:rFonts w:eastAsia="Arial"/>
          <w:spacing w:val="-2"/>
          <w:sz w:val="22"/>
          <w:szCs w:val="22"/>
          <w:lang w:val="hr-HR"/>
        </w:rPr>
        <w:t xml:space="preserve"> </w:t>
      </w:r>
      <w:r w:rsidRPr="00B82B50">
        <w:rPr>
          <w:rFonts w:eastAsia="Arial"/>
          <w:sz w:val="22"/>
          <w:szCs w:val="22"/>
          <w:lang w:val="hr-HR"/>
        </w:rPr>
        <w:t>pr</w:t>
      </w:r>
      <w:r w:rsidRPr="00B82B50">
        <w:rPr>
          <w:rFonts w:eastAsia="Arial"/>
          <w:spacing w:val="2"/>
          <w:sz w:val="22"/>
          <w:szCs w:val="22"/>
          <w:lang w:val="hr-HR"/>
        </w:rPr>
        <w:t>e</w:t>
      </w:r>
      <w:r w:rsidRPr="00B82B50">
        <w:rPr>
          <w:rFonts w:eastAsia="Arial"/>
          <w:sz w:val="22"/>
          <w:szCs w:val="22"/>
          <w:lang w:val="hr-HR"/>
        </w:rPr>
        <w:t>d</w:t>
      </w:r>
      <w:r w:rsidRPr="00B82B50">
        <w:rPr>
          <w:rFonts w:eastAsia="Arial"/>
          <w:spacing w:val="1"/>
          <w:sz w:val="22"/>
          <w:szCs w:val="22"/>
          <w:lang w:val="hr-HR"/>
        </w:rPr>
        <w:t>a</w:t>
      </w:r>
      <w:r w:rsidRPr="00B82B50">
        <w:rPr>
          <w:rFonts w:eastAsia="Arial"/>
          <w:spacing w:val="-1"/>
          <w:sz w:val="22"/>
          <w:szCs w:val="22"/>
          <w:lang w:val="hr-HR"/>
        </w:rPr>
        <w:t>v</w:t>
      </w:r>
      <w:r w:rsidRPr="00B82B50">
        <w:rPr>
          <w:rFonts w:eastAsia="Arial"/>
          <w:sz w:val="22"/>
          <w:szCs w:val="22"/>
          <w:lang w:val="hr-HR"/>
        </w:rPr>
        <w:t>a</w:t>
      </w:r>
      <w:r w:rsidRPr="00B82B50">
        <w:rPr>
          <w:rFonts w:eastAsia="Arial"/>
          <w:spacing w:val="-1"/>
          <w:sz w:val="22"/>
          <w:szCs w:val="22"/>
          <w:lang w:val="hr-HR"/>
        </w:rPr>
        <w:t>n</w:t>
      </w:r>
      <w:r w:rsidRPr="00B82B50">
        <w:rPr>
          <w:rFonts w:eastAsia="Arial"/>
          <w:spacing w:val="1"/>
          <w:sz w:val="22"/>
          <w:szCs w:val="22"/>
          <w:lang w:val="hr-HR"/>
        </w:rPr>
        <w:t>j</w:t>
      </w:r>
      <w:r w:rsidRPr="00B82B50">
        <w:rPr>
          <w:rFonts w:eastAsia="Arial"/>
          <w:sz w:val="22"/>
          <w:szCs w:val="22"/>
          <w:lang w:val="hr-HR"/>
        </w:rPr>
        <w:t>a</w:t>
      </w:r>
      <w:r w:rsidRPr="00B82B50">
        <w:rPr>
          <w:rFonts w:eastAsia="Arial"/>
          <w:spacing w:val="-9"/>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1"/>
          <w:sz w:val="22"/>
          <w:szCs w:val="22"/>
          <w:lang w:val="hr-HR"/>
        </w:rPr>
        <w:t>d</w:t>
      </w:r>
      <w:r w:rsidRPr="00B82B50">
        <w:rPr>
          <w:rFonts w:eastAsia="Arial"/>
          <w:sz w:val="22"/>
          <w:szCs w:val="22"/>
          <w:lang w:val="hr-HR"/>
        </w:rPr>
        <w:t>na</w:t>
      </w:r>
      <w:r w:rsidRPr="00B82B50">
        <w:rPr>
          <w:rFonts w:eastAsia="Arial"/>
          <w:spacing w:val="-3"/>
          <w:sz w:val="22"/>
          <w:szCs w:val="22"/>
          <w:lang w:val="hr-HR"/>
        </w:rPr>
        <w:t xml:space="preserve"> </w:t>
      </w:r>
      <w:r w:rsidRPr="00B82B50">
        <w:rPr>
          <w:rFonts w:eastAsia="Arial"/>
          <w:sz w:val="22"/>
          <w:szCs w:val="22"/>
          <w:lang w:val="hr-HR"/>
        </w:rPr>
        <w:t>n</w:t>
      </w:r>
      <w:r w:rsidRPr="00B82B50">
        <w:rPr>
          <w:rFonts w:eastAsia="Arial"/>
          <w:spacing w:val="1"/>
          <w:sz w:val="22"/>
          <w:szCs w:val="22"/>
          <w:lang w:val="hr-HR"/>
        </w:rPr>
        <w:t>e</w:t>
      </w:r>
      <w:r w:rsidRPr="00B82B50">
        <w:rPr>
          <w:rFonts w:eastAsia="Arial"/>
          <w:sz w:val="22"/>
          <w:szCs w:val="22"/>
          <w:lang w:val="hr-HR"/>
        </w:rPr>
        <w:t>d</w:t>
      </w:r>
      <w:r w:rsidRPr="00B82B50">
        <w:rPr>
          <w:rFonts w:eastAsia="Arial"/>
          <w:spacing w:val="-1"/>
          <w:sz w:val="22"/>
          <w:szCs w:val="22"/>
          <w:lang w:val="hr-HR"/>
        </w:rPr>
        <w:t>el</w:t>
      </w:r>
      <w:r w:rsidRPr="00B82B50">
        <w:rPr>
          <w:rFonts w:eastAsia="Arial"/>
          <w:spacing w:val="1"/>
          <w:sz w:val="22"/>
          <w:szCs w:val="22"/>
          <w:lang w:val="hr-HR"/>
        </w:rPr>
        <w:t>j</w:t>
      </w:r>
      <w:r w:rsidRPr="00B82B50">
        <w:rPr>
          <w:rFonts w:eastAsia="Arial"/>
          <w:sz w:val="22"/>
          <w:szCs w:val="22"/>
          <w:lang w:val="hr-HR"/>
        </w:rPr>
        <w:t>a)</w:t>
      </w:r>
      <w:r w:rsidRPr="00B82B50">
        <w:rPr>
          <w:rFonts w:eastAsia="Arial"/>
          <w:spacing w:val="2"/>
          <w:sz w:val="22"/>
          <w:szCs w:val="22"/>
          <w:lang w:val="hr-HR"/>
        </w:rPr>
        <w:t xml:space="preserve"> </w:t>
      </w:r>
      <w:r w:rsidRPr="00B82B50">
        <w:rPr>
          <w:rFonts w:eastAsia="Arial"/>
          <w:sz w:val="22"/>
          <w:szCs w:val="22"/>
          <w:lang w:val="hr-HR"/>
        </w:rPr>
        <w:t>p</w:t>
      </w:r>
      <w:r w:rsidRPr="00B82B50">
        <w:rPr>
          <w:rFonts w:eastAsia="Arial"/>
          <w:spacing w:val="3"/>
          <w:sz w:val="22"/>
          <w:szCs w:val="22"/>
          <w:lang w:val="hr-HR"/>
        </w:rPr>
        <w:t>r</w:t>
      </w:r>
      <w:r w:rsidRPr="00B82B50">
        <w:rPr>
          <w:rFonts w:eastAsia="Arial"/>
          <w:sz w:val="22"/>
          <w:szCs w:val="22"/>
          <w:lang w:val="hr-HR"/>
        </w:rPr>
        <w:t>e</w:t>
      </w:r>
      <w:r w:rsidRPr="00B82B50">
        <w:rPr>
          <w:rFonts w:eastAsia="Arial"/>
          <w:spacing w:val="1"/>
          <w:sz w:val="22"/>
          <w:szCs w:val="22"/>
          <w:lang w:val="hr-HR"/>
        </w:rPr>
        <w:t>d</w:t>
      </w:r>
      <w:r w:rsidRPr="00B82B50">
        <w:rPr>
          <w:rFonts w:eastAsia="Arial"/>
          <w:spacing w:val="-1"/>
          <w:sz w:val="22"/>
          <w:szCs w:val="22"/>
          <w:lang w:val="hr-HR"/>
        </w:rPr>
        <w:t>vi</w:t>
      </w:r>
      <w:r w:rsidRPr="00B82B50">
        <w:rPr>
          <w:rFonts w:eastAsia="Arial"/>
          <w:spacing w:val="2"/>
          <w:sz w:val="22"/>
          <w:szCs w:val="22"/>
          <w:lang w:val="hr-HR"/>
        </w:rPr>
        <w:t>đ</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o</w:t>
      </w:r>
      <w:r w:rsidRPr="00B82B50">
        <w:rPr>
          <w:rFonts w:eastAsia="Arial"/>
          <w:spacing w:val="-10"/>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2"/>
          <w:sz w:val="22"/>
          <w:szCs w:val="22"/>
          <w:lang w:val="hr-HR"/>
        </w:rPr>
        <w:t xml:space="preserve"> </w:t>
      </w:r>
      <w:r w:rsidRPr="00B82B50">
        <w:rPr>
          <w:rFonts w:eastAsia="Arial"/>
          <w:spacing w:val="-1"/>
          <w:sz w:val="22"/>
          <w:szCs w:val="22"/>
          <w:lang w:val="hr-HR"/>
        </w:rPr>
        <w:t>d</w:t>
      </w:r>
      <w:r w:rsidRPr="00B82B50">
        <w:rPr>
          <w:rFonts w:eastAsia="Arial"/>
          <w:sz w:val="22"/>
          <w:szCs w:val="22"/>
          <w:lang w:val="hr-HR"/>
        </w:rPr>
        <w:t>a</w:t>
      </w:r>
      <w:r w:rsidRPr="00B82B50">
        <w:rPr>
          <w:rFonts w:eastAsia="Arial"/>
          <w:spacing w:val="-2"/>
          <w:sz w:val="22"/>
          <w:szCs w:val="22"/>
          <w:lang w:val="hr-HR"/>
        </w:rPr>
        <w:t xml:space="preserve"> </w:t>
      </w:r>
      <w:r w:rsidRPr="00B82B50">
        <w:rPr>
          <w:rFonts w:eastAsia="Arial"/>
          <w:sz w:val="22"/>
          <w:szCs w:val="22"/>
          <w:lang w:val="hr-HR"/>
        </w:rPr>
        <w:t>st</w:t>
      </w:r>
      <w:r w:rsidRPr="00B82B50">
        <w:rPr>
          <w:rFonts w:eastAsia="Arial"/>
          <w:spacing w:val="2"/>
          <w:sz w:val="22"/>
          <w:szCs w:val="22"/>
          <w:lang w:val="hr-HR"/>
        </w:rPr>
        <w:t>u</w:t>
      </w:r>
      <w:r w:rsidRPr="00B82B50">
        <w:rPr>
          <w:rFonts w:eastAsia="Arial"/>
          <w:sz w:val="22"/>
          <w:szCs w:val="22"/>
          <w:lang w:val="hr-HR"/>
        </w:rPr>
        <w:t>d</w:t>
      </w:r>
      <w:r w:rsidRPr="00B82B50">
        <w:rPr>
          <w:rFonts w:eastAsia="Arial"/>
          <w:spacing w:val="-1"/>
          <w:sz w:val="22"/>
          <w:szCs w:val="22"/>
          <w:lang w:val="hr-HR"/>
        </w:rPr>
        <w:t>e</w:t>
      </w:r>
      <w:r w:rsidRPr="00B82B50">
        <w:rPr>
          <w:rFonts w:eastAsia="Arial"/>
          <w:sz w:val="22"/>
          <w:szCs w:val="22"/>
          <w:lang w:val="hr-HR"/>
        </w:rPr>
        <w:t>n</w:t>
      </w:r>
      <w:r w:rsidRPr="00B82B50">
        <w:rPr>
          <w:rFonts w:eastAsia="Arial"/>
          <w:spacing w:val="2"/>
          <w:sz w:val="22"/>
          <w:szCs w:val="22"/>
          <w:lang w:val="hr-HR"/>
        </w:rPr>
        <w:t>t</w:t>
      </w:r>
      <w:r w:rsidRPr="00B82B50">
        <w:rPr>
          <w:rFonts w:eastAsia="Arial"/>
          <w:sz w:val="22"/>
          <w:szCs w:val="22"/>
          <w:lang w:val="hr-HR"/>
        </w:rPr>
        <w:t>i</w:t>
      </w:r>
      <w:r w:rsidRPr="00B82B50">
        <w:rPr>
          <w:rFonts w:eastAsia="Arial"/>
          <w:spacing w:val="-8"/>
          <w:sz w:val="22"/>
          <w:szCs w:val="22"/>
          <w:lang w:val="hr-HR"/>
        </w:rPr>
        <w:t xml:space="preserve"> </w:t>
      </w:r>
      <w:r w:rsidRPr="00B82B50">
        <w:rPr>
          <w:rFonts w:eastAsia="Arial"/>
          <w:spacing w:val="2"/>
          <w:sz w:val="22"/>
          <w:szCs w:val="22"/>
          <w:lang w:val="hr-HR"/>
        </w:rPr>
        <w:t>d</w:t>
      </w:r>
      <w:r w:rsidRPr="00B82B50">
        <w:rPr>
          <w:rFonts w:eastAsia="Arial"/>
          <w:sz w:val="22"/>
          <w:szCs w:val="22"/>
          <w:lang w:val="hr-HR"/>
        </w:rPr>
        <w:t>o</w:t>
      </w:r>
      <w:r w:rsidRPr="00B82B50">
        <w:rPr>
          <w:rFonts w:eastAsia="Arial"/>
          <w:spacing w:val="1"/>
          <w:sz w:val="22"/>
          <w:szCs w:val="22"/>
          <w:lang w:val="hr-HR"/>
        </w:rPr>
        <w:t>b</w:t>
      </w:r>
      <w:r w:rsidRPr="00B82B50">
        <w:rPr>
          <w:rFonts w:eastAsia="Arial"/>
          <w:spacing w:val="-1"/>
          <w:sz w:val="22"/>
          <w:szCs w:val="22"/>
          <w:lang w:val="hr-HR"/>
        </w:rPr>
        <w:t>i</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4"/>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d</w:t>
      </w:r>
      <w:r w:rsidRPr="00B82B50">
        <w:rPr>
          <w:rFonts w:eastAsia="Arial"/>
          <w:spacing w:val="2"/>
          <w:sz w:val="22"/>
          <w:szCs w:val="22"/>
          <w:lang w:val="hr-HR"/>
        </w:rPr>
        <w:t>a</w:t>
      </w:r>
      <w:r w:rsidRPr="00B82B50">
        <w:rPr>
          <w:rFonts w:eastAsia="Arial"/>
          <w:sz w:val="22"/>
          <w:szCs w:val="22"/>
          <w:lang w:val="hr-HR"/>
        </w:rPr>
        <w:t>t</w:t>
      </w:r>
      <w:r w:rsidRPr="00B82B50">
        <w:rPr>
          <w:rFonts w:eastAsia="Arial"/>
          <w:spacing w:val="2"/>
          <w:sz w:val="22"/>
          <w:szCs w:val="22"/>
          <w:lang w:val="hr-HR"/>
        </w:rPr>
        <w:t>a</w:t>
      </w:r>
      <w:r w:rsidRPr="00B82B50">
        <w:rPr>
          <w:rFonts w:eastAsia="Arial"/>
          <w:sz w:val="22"/>
          <w:szCs w:val="22"/>
          <w:lang w:val="hr-HR"/>
        </w:rPr>
        <w:t>k</w:t>
      </w:r>
      <w:r w:rsidRPr="00B82B50">
        <w:rPr>
          <w:rFonts w:eastAsia="Arial"/>
          <w:spacing w:val="-6"/>
          <w:sz w:val="22"/>
          <w:szCs w:val="22"/>
          <w:lang w:val="hr-HR"/>
        </w:rPr>
        <w:t xml:space="preserve"> </w:t>
      </w:r>
      <w:r w:rsidRPr="00B82B50">
        <w:rPr>
          <w:rFonts w:eastAsia="Arial"/>
          <w:spacing w:val="3"/>
          <w:sz w:val="22"/>
          <w:szCs w:val="22"/>
          <w:lang w:val="hr-HR"/>
        </w:rPr>
        <w:t>k</w:t>
      </w:r>
      <w:r w:rsidRPr="00B82B50">
        <w:rPr>
          <w:rFonts w:eastAsia="Arial"/>
          <w:spacing w:val="-3"/>
          <w:sz w:val="22"/>
          <w:szCs w:val="22"/>
          <w:lang w:val="hr-HR"/>
        </w:rPr>
        <w:t>o</w:t>
      </w:r>
      <w:r w:rsidRPr="00B82B50">
        <w:rPr>
          <w:rFonts w:eastAsia="Arial"/>
          <w:spacing w:val="1"/>
          <w:sz w:val="22"/>
          <w:szCs w:val="22"/>
          <w:lang w:val="hr-HR"/>
        </w:rPr>
        <w:t>j</w:t>
      </w:r>
      <w:r w:rsidRPr="00B82B50">
        <w:rPr>
          <w:rFonts w:eastAsia="Arial"/>
          <w:sz w:val="22"/>
          <w:szCs w:val="22"/>
          <w:lang w:val="hr-HR"/>
        </w:rPr>
        <w:t>i</w:t>
      </w:r>
      <w:r w:rsidRPr="00B82B50">
        <w:rPr>
          <w:rFonts w:eastAsia="Arial"/>
          <w:spacing w:val="-4"/>
          <w:sz w:val="22"/>
          <w:szCs w:val="22"/>
          <w:lang w:val="hr-HR"/>
        </w:rPr>
        <w:t xml:space="preserve"> </w:t>
      </w:r>
      <w:r w:rsidRPr="00B82B50">
        <w:rPr>
          <w:rFonts w:eastAsia="Arial"/>
          <w:sz w:val="22"/>
          <w:szCs w:val="22"/>
          <w:lang w:val="hr-HR"/>
        </w:rPr>
        <w:t>treba</w:t>
      </w:r>
      <w:r w:rsidRPr="00B82B50">
        <w:rPr>
          <w:rFonts w:eastAsia="Arial"/>
          <w:spacing w:val="-6"/>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a</w:t>
      </w:r>
      <w:r w:rsidRPr="00B82B50">
        <w:rPr>
          <w:rFonts w:eastAsia="Arial"/>
          <w:spacing w:val="4"/>
          <w:sz w:val="22"/>
          <w:szCs w:val="22"/>
          <w:lang w:val="hr-HR"/>
        </w:rPr>
        <w:t>m</w:t>
      </w:r>
      <w:r w:rsidRPr="00B82B50">
        <w:rPr>
          <w:rFonts w:eastAsia="Arial"/>
          <w:sz w:val="22"/>
          <w:szCs w:val="22"/>
          <w:lang w:val="hr-HR"/>
        </w:rPr>
        <w:t>o</w:t>
      </w:r>
      <w:r w:rsidRPr="00B82B50">
        <w:rPr>
          <w:rFonts w:eastAsia="Arial"/>
          <w:spacing w:val="1"/>
          <w:sz w:val="22"/>
          <w:szCs w:val="22"/>
          <w:lang w:val="hr-HR"/>
        </w:rPr>
        <w:t>s</w:t>
      </w:r>
      <w:r w:rsidRPr="00B82B50">
        <w:rPr>
          <w:rFonts w:eastAsia="Arial"/>
          <w:sz w:val="22"/>
          <w:szCs w:val="22"/>
          <w:lang w:val="hr-HR"/>
        </w:rPr>
        <w:t>ta</w:t>
      </w:r>
      <w:r w:rsidRPr="00B82B50">
        <w:rPr>
          <w:rFonts w:eastAsia="Arial"/>
          <w:spacing w:val="3"/>
          <w:sz w:val="22"/>
          <w:szCs w:val="22"/>
          <w:lang w:val="hr-HR"/>
        </w:rPr>
        <w:t>l</w:t>
      </w:r>
      <w:r w:rsidRPr="00B82B50">
        <w:rPr>
          <w:rFonts w:eastAsia="Arial"/>
          <w:spacing w:val="2"/>
          <w:sz w:val="22"/>
          <w:szCs w:val="22"/>
          <w:lang w:val="hr-HR"/>
        </w:rPr>
        <w:t>n</w:t>
      </w:r>
      <w:r w:rsidRPr="00B82B50">
        <w:rPr>
          <w:rFonts w:eastAsia="Arial"/>
          <w:sz w:val="22"/>
          <w:szCs w:val="22"/>
          <w:lang w:val="hr-HR"/>
        </w:rPr>
        <w:t>o</w:t>
      </w:r>
      <w:r w:rsidRPr="00B82B50">
        <w:rPr>
          <w:rFonts w:eastAsia="Arial"/>
          <w:spacing w:val="-10"/>
          <w:sz w:val="22"/>
          <w:szCs w:val="22"/>
          <w:lang w:val="hr-HR"/>
        </w:rPr>
        <w:t xml:space="preserve"> </w:t>
      </w:r>
      <w:r w:rsidRPr="00B82B50">
        <w:rPr>
          <w:rFonts w:eastAsia="Arial"/>
          <w:spacing w:val="-1"/>
          <w:sz w:val="22"/>
          <w:szCs w:val="22"/>
          <w:lang w:val="hr-HR"/>
        </w:rPr>
        <w:t>d</w:t>
      </w:r>
      <w:r w:rsidRPr="00B82B50">
        <w:rPr>
          <w:rFonts w:eastAsia="Arial"/>
          <w:sz w:val="22"/>
          <w:szCs w:val="22"/>
          <w:lang w:val="hr-HR"/>
        </w:rPr>
        <w:t>a re</w:t>
      </w:r>
      <w:r w:rsidRPr="00B82B50">
        <w:rPr>
          <w:rFonts w:eastAsia="Arial"/>
          <w:spacing w:val="1"/>
          <w:sz w:val="22"/>
          <w:szCs w:val="22"/>
          <w:lang w:val="hr-HR"/>
        </w:rPr>
        <w:t>š</w:t>
      </w:r>
      <w:r w:rsidRPr="00B82B50">
        <w:rPr>
          <w:rFonts w:eastAsia="Arial"/>
          <w:sz w:val="22"/>
          <w:szCs w:val="22"/>
          <w:lang w:val="hr-HR"/>
        </w:rPr>
        <w:t>e.</w:t>
      </w:r>
      <w:r w:rsidRPr="00B82B50">
        <w:rPr>
          <w:rFonts w:eastAsia="Arial"/>
          <w:spacing w:val="-5"/>
          <w:sz w:val="22"/>
          <w:szCs w:val="22"/>
          <w:lang w:val="hr-HR"/>
        </w:rPr>
        <w:t xml:space="preserve"> </w:t>
      </w:r>
      <w:r w:rsidRPr="00B82B50">
        <w:rPr>
          <w:rFonts w:eastAsia="Arial"/>
          <w:spacing w:val="1"/>
          <w:sz w:val="22"/>
          <w:szCs w:val="22"/>
          <w:lang w:val="hr-HR"/>
        </w:rPr>
        <w:t>S</w:t>
      </w:r>
      <w:r w:rsidRPr="00B82B50">
        <w:rPr>
          <w:rFonts w:eastAsia="Arial"/>
          <w:spacing w:val="-1"/>
          <w:sz w:val="22"/>
          <w:szCs w:val="22"/>
          <w:lang w:val="hr-HR"/>
        </w:rPr>
        <w:t>v</w:t>
      </w:r>
      <w:r w:rsidRPr="00B82B50">
        <w:rPr>
          <w:rFonts w:eastAsia="Arial"/>
          <w:sz w:val="22"/>
          <w:szCs w:val="22"/>
          <w:lang w:val="hr-HR"/>
        </w:rPr>
        <w:t>a</w:t>
      </w:r>
      <w:r w:rsidRPr="00B82B50">
        <w:rPr>
          <w:rFonts w:eastAsia="Arial"/>
          <w:spacing w:val="3"/>
          <w:sz w:val="22"/>
          <w:szCs w:val="22"/>
          <w:lang w:val="hr-HR"/>
        </w:rPr>
        <w:t>k</w:t>
      </w:r>
      <w:r w:rsidRPr="00B82B50">
        <w:rPr>
          <w:rFonts w:eastAsia="Arial"/>
          <w:sz w:val="22"/>
          <w:szCs w:val="22"/>
          <w:lang w:val="hr-HR"/>
        </w:rPr>
        <w:t>i</w:t>
      </w:r>
      <w:r w:rsidRPr="00B82B50">
        <w:rPr>
          <w:rFonts w:eastAsia="Arial"/>
          <w:spacing w:val="-6"/>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tu</w:t>
      </w:r>
      <w:r w:rsidRPr="00B82B50">
        <w:rPr>
          <w:rFonts w:eastAsia="Arial"/>
          <w:spacing w:val="1"/>
          <w:sz w:val="22"/>
          <w:szCs w:val="22"/>
          <w:lang w:val="hr-HR"/>
        </w:rPr>
        <w:t>d</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t</w:t>
      </w:r>
      <w:r w:rsidRPr="00B82B50">
        <w:rPr>
          <w:rFonts w:eastAsia="Arial"/>
          <w:spacing w:val="-5"/>
          <w:sz w:val="22"/>
          <w:szCs w:val="22"/>
          <w:lang w:val="hr-HR"/>
        </w:rPr>
        <w:t xml:space="preserve"> </w:t>
      </w:r>
      <w:r w:rsidRPr="00B82B50">
        <w:rPr>
          <w:rFonts w:eastAsia="Arial"/>
          <w:sz w:val="22"/>
          <w:szCs w:val="22"/>
          <w:lang w:val="hr-HR"/>
        </w:rPr>
        <w:t>d</w:t>
      </w:r>
      <w:r w:rsidRPr="00B82B50">
        <w:rPr>
          <w:rFonts w:eastAsia="Arial"/>
          <w:spacing w:val="-1"/>
          <w:sz w:val="22"/>
          <w:szCs w:val="22"/>
          <w:lang w:val="hr-HR"/>
        </w:rPr>
        <w:t>o</w:t>
      </w:r>
      <w:r w:rsidRPr="00B82B50">
        <w:rPr>
          <w:rFonts w:eastAsia="Arial"/>
          <w:spacing w:val="2"/>
          <w:sz w:val="22"/>
          <w:szCs w:val="22"/>
          <w:lang w:val="hr-HR"/>
        </w:rPr>
        <w:t>b</w:t>
      </w:r>
      <w:r w:rsidRPr="00B82B50">
        <w:rPr>
          <w:rFonts w:eastAsia="Arial"/>
          <w:spacing w:val="-1"/>
          <w:sz w:val="22"/>
          <w:szCs w:val="22"/>
          <w:lang w:val="hr-HR"/>
        </w:rPr>
        <w:t>i</w:t>
      </w:r>
      <w:r w:rsidRPr="00B82B50">
        <w:rPr>
          <w:rFonts w:eastAsia="Arial"/>
          <w:spacing w:val="1"/>
          <w:sz w:val="22"/>
          <w:szCs w:val="22"/>
          <w:lang w:val="hr-HR"/>
        </w:rPr>
        <w:t>j</w:t>
      </w:r>
      <w:r w:rsidRPr="00B82B50">
        <w:rPr>
          <w:rFonts w:eastAsia="Arial"/>
          <w:sz w:val="22"/>
          <w:szCs w:val="22"/>
          <w:lang w:val="hr-HR"/>
        </w:rPr>
        <w:t>a</w:t>
      </w:r>
      <w:r w:rsidRPr="00B82B50">
        <w:rPr>
          <w:rFonts w:eastAsia="Arial"/>
          <w:spacing w:val="-5"/>
          <w:sz w:val="22"/>
          <w:szCs w:val="22"/>
          <w:lang w:val="hr-HR"/>
        </w:rPr>
        <w:t xml:space="preserve"> </w:t>
      </w:r>
      <w:r w:rsidRPr="00B82B50">
        <w:rPr>
          <w:rFonts w:eastAsia="Arial"/>
          <w:spacing w:val="3"/>
          <w:sz w:val="22"/>
          <w:szCs w:val="22"/>
          <w:lang w:val="hr-HR"/>
        </w:rPr>
        <w:t>r</w:t>
      </w:r>
      <w:r w:rsidRPr="00B82B50">
        <w:rPr>
          <w:rFonts w:eastAsia="Arial"/>
          <w:spacing w:val="2"/>
          <w:sz w:val="22"/>
          <w:szCs w:val="22"/>
          <w:lang w:val="hr-HR"/>
        </w:rPr>
        <w:t>a</w:t>
      </w:r>
      <w:r w:rsidRPr="00B82B50">
        <w:rPr>
          <w:rFonts w:eastAsia="Arial"/>
          <w:spacing w:val="-1"/>
          <w:sz w:val="22"/>
          <w:szCs w:val="22"/>
          <w:lang w:val="hr-HR"/>
        </w:rPr>
        <w:t>zli</w:t>
      </w:r>
      <w:r w:rsidRPr="00B82B50">
        <w:rPr>
          <w:rFonts w:eastAsia="Arial"/>
          <w:spacing w:val="1"/>
          <w:sz w:val="22"/>
          <w:szCs w:val="22"/>
          <w:lang w:val="hr-HR"/>
        </w:rPr>
        <w:t>č</w:t>
      </w:r>
      <w:r w:rsidRPr="00B82B50">
        <w:rPr>
          <w:rFonts w:eastAsia="Arial"/>
          <w:spacing w:val="-1"/>
          <w:sz w:val="22"/>
          <w:szCs w:val="22"/>
          <w:lang w:val="hr-HR"/>
        </w:rPr>
        <w:t>i</w:t>
      </w:r>
      <w:r w:rsidRPr="00B82B50">
        <w:rPr>
          <w:rFonts w:eastAsia="Arial"/>
          <w:sz w:val="22"/>
          <w:szCs w:val="22"/>
          <w:lang w:val="hr-HR"/>
        </w:rPr>
        <w:t>t</w:t>
      </w:r>
      <w:r w:rsidRPr="00B82B50">
        <w:rPr>
          <w:rFonts w:eastAsia="Arial"/>
          <w:spacing w:val="-2"/>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d</w:t>
      </w:r>
      <w:r w:rsidRPr="00B82B50">
        <w:rPr>
          <w:rFonts w:eastAsia="Arial"/>
          <w:sz w:val="22"/>
          <w:szCs w:val="22"/>
          <w:lang w:val="hr-HR"/>
        </w:rPr>
        <w:t>a</w:t>
      </w:r>
      <w:r w:rsidRPr="00B82B50">
        <w:rPr>
          <w:rFonts w:eastAsia="Arial"/>
          <w:spacing w:val="2"/>
          <w:sz w:val="22"/>
          <w:szCs w:val="22"/>
          <w:lang w:val="hr-HR"/>
        </w:rPr>
        <w:t>t</w:t>
      </w:r>
      <w:r w:rsidRPr="00B82B50">
        <w:rPr>
          <w:rFonts w:eastAsia="Arial"/>
          <w:sz w:val="22"/>
          <w:szCs w:val="22"/>
          <w:lang w:val="hr-HR"/>
        </w:rPr>
        <w:t>ak</w:t>
      </w:r>
      <w:r w:rsidRPr="00B82B50">
        <w:rPr>
          <w:rFonts w:eastAsia="Arial"/>
          <w:spacing w:val="-4"/>
          <w:sz w:val="22"/>
          <w:szCs w:val="22"/>
          <w:lang w:val="hr-HR"/>
        </w:rPr>
        <w:t xml:space="preserve"> </w:t>
      </w:r>
      <w:r w:rsidRPr="00B82B50">
        <w:rPr>
          <w:rFonts w:eastAsia="Arial"/>
          <w:sz w:val="22"/>
          <w:szCs w:val="22"/>
          <w:lang w:val="hr-HR"/>
        </w:rPr>
        <w:t>i</w:t>
      </w:r>
      <w:r w:rsidRPr="00B82B50">
        <w:rPr>
          <w:rFonts w:eastAsia="Arial"/>
          <w:spacing w:val="-1"/>
          <w:sz w:val="22"/>
          <w:szCs w:val="22"/>
          <w:lang w:val="hr-HR"/>
        </w:rPr>
        <w:t xml:space="preserve"> </w:t>
      </w:r>
      <w:r w:rsidRPr="00B82B50">
        <w:rPr>
          <w:rFonts w:eastAsia="Arial"/>
          <w:spacing w:val="3"/>
          <w:sz w:val="22"/>
          <w:szCs w:val="22"/>
          <w:lang w:val="hr-HR"/>
        </w:rPr>
        <w:t>k</w:t>
      </w:r>
      <w:r w:rsidRPr="00B82B50">
        <w:rPr>
          <w:rFonts w:eastAsia="Arial"/>
          <w:sz w:val="22"/>
          <w:szCs w:val="22"/>
          <w:lang w:val="hr-HR"/>
        </w:rPr>
        <w:t>ao</w:t>
      </w:r>
      <w:r w:rsidRPr="00B82B50">
        <w:rPr>
          <w:rFonts w:eastAsia="Arial"/>
          <w:spacing w:val="-4"/>
          <w:sz w:val="22"/>
          <w:szCs w:val="22"/>
          <w:lang w:val="hr-HR"/>
        </w:rPr>
        <w:t xml:space="preserve"> </w:t>
      </w:r>
      <w:r w:rsidRPr="00B82B50">
        <w:rPr>
          <w:rFonts w:eastAsia="Arial"/>
          <w:sz w:val="22"/>
          <w:szCs w:val="22"/>
          <w:lang w:val="hr-HR"/>
        </w:rPr>
        <w:t>pred</w:t>
      </w:r>
      <w:r w:rsidRPr="00B82B50">
        <w:rPr>
          <w:rFonts w:eastAsia="Arial"/>
          <w:spacing w:val="-1"/>
          <w:sz w:val="22"/>
          <w:szCs w:val="22"/>
          <w:lang w:val="hr-HR"/>
        </w:rPr>
        <w:t>u</w:t>
      </w:r>
      <w:r w:rsidRPr="00B82B50">
        <w:rPr>
          <w:rFonts w:eastAsia="Arial"/>
          <w:spacing w:val="1"/>
          <w:sz w:val="22"/>
          <w:szCs w:val="22"/>
          <w:lang w:val="hr-HR"/>
        </w:rPr>
        <w:t>sl</w:t>
      </w:r>
      <w:r w:rsidRPr="00B82B50">
        <w:rPr>
          <w:rFonts w:eastAsia="Arial"/>
          <w:sz w:val="22"/>
          <w:szCs w:val="22"/>
          <w:lang w:val="hr-HR"/>
        </w:rPr>
        <w:t>ov</w:t>
      </w:r>
      <w:r w:rsidRPr="00B82B50">
        <w:rPr>
          <w:rFonts w:eastAsia="Arial"/>
          <w:spacing w:val="-9"/>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z</w:t>
      </w:r>
      <w:r w:rsidRPr="00B82B50">
        <w:rPr>
          <w:rFonts w:eastAsia="Arial"/>
          <w:spacing w:val="1"/>
          <w:sz w:val="22"/>
          <w:szCs w:val="22"/>
          <w:lang w:val="hr-HR"/>
        </w:rPr>
        <w:t>l</w:t>
      </w:r>
      <w:r w:rsidRPr="00B82B50">
        <w:rPr>
          <w:rFonts w:eastAsia="Arial"/>
          <w:spacing w:val="2"/>
          <w:sz w:val="22"/>
          <w:szCs w:val="22"/>
          <w:lang w:val="hr-HR"/>
        </w:rPr>
        <w:t>a</w:t>
      </w:r>
      <w:r w:rsidRPr="00B82B50">
        <w:rPr>
          <w:rFonts w:eastAsia="Arial"/>
          <w:spacing w:val="-1"/>
          <w:sz w:val="22"/>
          <w:szCs w:val="22"/>
          <w:lang w:val="hr-HR"/>
        </w:rPr>
        <w:t>z</w:t>
      </w:r>
      <w:r w:rsidRPr="00B82B50">
        <w:rPr>
          <w:rFonts w:eastAsia="Arial"/>
          <w:sz w:val="22"/>
          <w:szCs w:val="22"/>
          <w:lang w:val="hr-HR"/>
        </w:rPr>
        <w:t>ak</w:t>
      </w:r>
      <w:r w:rsidRPr="00B82B50">
        <w:rPr>
          <w:rFonts w:eastAsia="Arial"/>
          <w:spacing w:val="-3"/>
          <w:sz w:val="22"/>
          <w:szCs w:val="22"/>
          <w:lang w:val="hr-HR"/>
        </w:rPr>
        <w:t xml:space="preserve"> </w:t>
      </w:r>
      <w:r w:rsidRPr="00B82B50">
        <w:rPr>
          <w:rFonts w:eastAsia="Arial"/>
          <w:sz w:val="22"/>
          <w:szCs w:val="22"/>
          <w:lang w:val="hr-HR"/>
        </w:rPr>
        <w:t>na</w:t>
      </w:r>
      <w:r w:rsidRPr="00B82B50">
        <w:rPr>
          <w:rFonts w:eastAsia="Arial"/>
          <w:spacing w:val="-3"/>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z w:val="22"/>
          <w:szCs w:val="22"/>
          <w:lang w:val="hr-HR"/>
        </w:rPr>
        <w:t>t</w:t>
      </w:r>
      <w:r w:rsidRPr="00B82B50">
        <w:rPr>
          <w:rFonts w:eastAsia="Arial"/>
          <w:spacing w:val="-4"/>
          <w:sz w:val="22"/>
          <w:szCs w:val="22"/>
          <w:lang w:val="hr-HR"/>
        </w:rPr>
        <w:t xml:space="preserve"> </w:t>
      </w:r>
      <w:r w:rsidRPr="00B82B50">
        <w:rPr>
          <w:rFonts w:eastAsia="Arial"/>
          <w:sz w:val="22"/>
          <w:szCs w:val="22"/>
          <w:lang w:val="hr-HR"/>
        </w:rPr>
        <w:t>u o</w:t>
      </w:r>
      <w:r w:rsidRPr="00B82B50">
        <w:rPr>
          <w:rFonts w:eastAsia="Arial"/>
          <w:spacing w:val="-1"/>
          <w:sz w:val="22"/>
          <w:szCs w:val="22"/>
          <w:lang w:val="hr-HR"/>
        </w:rPr>
        <w:t>b</w:t>
      </w:r>
      <w:r w:rsidRPr="00B82B50">
        <w:rPr>
          <w:rFonts w:eastAsia="Arial"/>
          <w:spacing w:val="2"/>
          <w:sz w:val="22"/>
          <w:szCs w:val="22"/>
          <w:lang w:val="hr-HR"/>
        </w:rPr>
        <w:t>a</w:t>
      </w:r>
      <w:r w:rsidRPr="00B82B50">
        <w:rPr>
          <w:rFonts w:eastAsia="Arial"/>
          <w:spacing w:val="-1"/>
          <w:sz w:val="22"/>
          <w:szCs w:val="22"/>
          <w:lang w:val="hr-HR"/>
        </w:rPr>
        <w:t>v</w:t>
      </w:r>
      <w:r w:rsidRPr="00B82B50">
        <w:rPr>
          <w:rFonts w:eastAsia="Arial"/>
          <w:spacing w:val="2"/>
          <w:sz w:val="22"/>
          <w:szCs w:val="22"/>
          <w:lang w:val="hr-HR"/>
        </w:rPr>
        <w:t>e</w:t>
      </w:r>
      <w:r w:rsidRPr="00B82B50">
        <w:rPr>
          <w:rFonts w:eastAsia="Arial"/>
          <w:spacing w:val="-1"/>
          <w:sz w:val="22"/>
          <w:szCs w:val="22"/>
          <w:lang w:val="hr-HR"/>
        </w:rPr>
        <w:t>z</w:t>
      </w:r>
      <w:r w:rsidRPr="00B82B50">
        <w:rPr>
          <w:rFonts w:eastAsia="Arial"/>
          <w:sz w:val="22"/>
          <w:szCs w:val="22"/>
          <w:lang w:val="hr-HR"/>
        </w:rPr>
        <w:t>i</w:t>
      </w:r>
      <w:r w:rsidRPr="00B82B50">
        <w:rPr>
          <w:rFonts w:eastAsia="Arial"/>
          <w:spacing w:val="7"/>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 da</w:t>
      </w:r>
      <w:r w:rsidRPr="00B82B50">
        <w:rPr>
          <w:rFonts w:eastAsia="Arial"/>
          <w:spacing w:val="-1"/>
          <w:sz w:val="22"/>
          <w:szCs w:val="22"/>
          <w:lang w:val="hr-HR"/>
        </w:rPr>
        <w:t xml:space="preserve"> </w:t>
      </w:r>
      <w:r w:rsidRPr="00B82B50">
        <w:rPr>
          <w:rFonts w:eastAsia="Arial"/>
          <w:sz w:val="22"/>
          <w:szCs w:val="22"/>
          <w:lang w:val="hr-HR"/>
        </w:rPr>
        <w:t>ura</w:t>
      </w:r>
      <w:r w:rsidRPr="00B82B50">
        <w:rPr>
          <w:rFonts w:eastAsia="Arial"/>
          <w:spacing w:val="2"/>
          <w:sz w:val="22"/>
          <w:szCs w:val="22"/>
          <w:lang w:val="hr-HR"/>
        </w:rPr>
        <w:t>d</w:t>
      </w:r>
      <w:r w:rsidRPr="00B82B50">
        <w:rPr>
          <w:rFonts w:eastAsia="Arial"/>
          <w:sz w:val="22"/>
          <w:szCs w:val="22"/>
          <w:lang w:val="hr-HR"/>
        </w:rPr>
        <w:t>i</w:t>
      </w:r>
      <w:r w:rsidRPr="00B82B50">
        <w:rPr>
          <w:rFonts w:eastAsia="Arial"/>
          <w:spacing w:val="-5"/>
          <w:sz w:val="22"/>
          <w:szCs w:val="22"/>
          <w:lang w:val="hr-HR"/>
        </w:rPr>
        <w:t xml:space="preserve"> </w:t>
      </w:r>
      <w:r w:rsidRPr="00B82B50">
        <w:rPr>
          <w:rFonts w:eastAsia="Arial"/>
          <w:sz w:val="22"/>
          <w:szCs w:val="22"/>
          <w:lang w:val="hr-HR"/>
        </w:rPr>
        <w:t>i</w:t>
      </w:r>
      <w:r w:rsidRPr="00B82B50">
        <w:rPr>
          <w:rFonts w:eastAsia="Arial"/>
          <w:spacing w:val="-1"/>
          <w:sz w:val="22"/>
          <w:szCs w:val="22"/>
          <w:lang w:val="hr-HR"/>
        </w:rPr>
        <w:t xml:space="preserve"> </w:t>
      </w:r>
      <w:r w:rsidRPr="00B82B50">
        <w:rPr>
          <w:rFonts w:eastAsia="Arial"/>
          <w:sz w:val="22"/>
          <w:szCs w:val="22"/>
          <w:lang w:val="hr-HR"/>
        </w:rPr>
        <w:t>p</w:t>
      </w:r>
      <w:r w:rsidRPr="00B82B50">
        <w:rPr>
          <w:rFonts w:eastAsia="Arial"/>
          <w:spacing w:val="-1"/>
          <w:sz w:val="22"/>
          <w:szCs w:val="22"/>
          <w:lang w:val="hr-HR"/>
        </w:rPr>
        <w:t>o</w:t>
      </w:r>
      <w:r w:rsidRPr="00B82B50">
        <w:rPr>
          <w:rFonts w:eastAsia="Arial"/>
          <w:spacing w:val="1"/>
          <w:sz w:val="22"/>
          <w:szCs w:val="22"/>
          <w:lang w:val="hr-HR"/>
        </w:rPr>
        <w:t>š</w:t>
      </w:r>
      <w:r w:rsidRPr="00B82B50">
        <w:rPr>
          <w:rFonts w:eastAsia="Arial"/>
          <w:sz w:val="22"/>
          <w:szCs w:val="22"/>
          <w:lang w:val="hr-HR"/>
        </w:rPr>
        <w:t>a</w:t>
      </w:r>
      <w:r w:rsidRPr="00B82B50">
        <w:rPr>
          <w:rFonts w:eastAsia="Arial"/>
          <w:spacing w:val="-1"/>
          <w:sz w:val="22"/>
          <w:szCs w:val="22"/>
          <w:lang w:val="hr-HR"/>
        </w:rPr>
        <w:t>l</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19"/>
          <w:sz w:val="22"/>
          <w:szCs w:val="22"/>
          <w:lang w:val="hr-HR"/>
        </w:rPr>
        <w:t xml:space="preserve"> </w:t>
      </w:r>
      <w:r w:rsidRPr="00B82B50">
        <w:rPr>
          <w:rFonts w:eastAsia="Arial"/>
          <w:spacing w:val="1"/>
          <w:sz w:val="22"/>
          <w:szCs w:val="22"/>
          <w:lang w:val="hr-HR"/>
        </w:rPr>
        <w:t>sv</w:t>
      </w:r>
      <w:r w:rsidRPr="00B82B50">
        <w:rPr>
          <w:rFonts w:eastAsia="Arial"/>
          <w:sz w:val="22"/>
          <w:szCs w:val="22"/>
          <w:lang w:val="hr-HR"/>
        </w:rPr>
        <w:t>e</w:t>
      </w:r>
      <w:r w:rsidRPr="00B82B50">
        <w:rPr>
          <w:rFonts w:eastAsia="Arial"/>
          <w:spacing w:val="25"/>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d</w:t>
      </w:r>
      <w:r w:rsidRPr="00B82B50">
        <w:rPr>
          <w:rFonts w:eastAsia="Arial"/>
          <w:sz w:val="22"/>
          <w:szCs w:val="22"/>
          <w:lang w:val="hr-HR"/>
        </w:rPr>
        <w:t>at</w:t>
      </w:r>
      <w:r w:rsidRPr="00B82B50">
        <w:rPr>
          <w:rFonts w:eastAsia="Arial"/>
          <w:spacing w:val="3"/>
          <w:sz w:val="22"/>
          <w:szCs w:val="22"/>
          <w:lang w:val="hr-HR"/>
        </w:rPr>
        <w:t>k</w:t>
      </w:r>
      <w:r w:rsidRPr="00B82B50">
        <w:rPr>
          <w:rFonts w:eastAsia="Arial"/>
          <w:sz w:val="22"/>
          <w:szCs w:val="22"/>
          <w:lang w:val="hr-HR"/>
        </w:rPr>
        <w:t>e.</w:t>
      </w:r>
      <w:r w:rsidRPr="00B82B50">
        <w:rPr>
          <w:rFonts w:eastAsia="Arial"/>
          <w:spacing w:val="17"/>
          <w:sz w:val="22"/>
          <w:szCs w:val="22"/>
          <w:lang w:val="hr-HR"/>
        </w:rPr>
        <w:t xml:space="preserve"> </w:t>
      </w:r>
      <w:r w:rsidRPr="00B82B50">
        <w:rPr>
          <w:rFonts w:eastAsia="Arial"/>
          <w:spacing w:val="-1"/>
          <w:sz w:val="22"/>
          <w:szCs w:val="22"/>
          <w:lang w:val="hr-HR"/>
        </w:rPr>
        <w:t>P</w:t>
      </w:r>
      <w:r w:rsidRPr="00B82B50">
        <w:rPr>
          <w:rFonts w:eastAsia="Arial"/>
          <w:spacing w:val="1"/>
          <w:sz w:val="22"/>
          <w:szCs w:val="22"/>
          <w:lang w:val="hr-HR"/>
        </w:rPr>
        <w:t>r</w:t>
      </w:r>
      <w:r w:rsidRPr="00B82B50">
        <w:rPr>
          <w:rFonts w:eastAsia="Arial"/>
          <w:sz w:val="22"/>
          <w:szCs w:val="22"/>
          <w:lang w:val="hr-HR"/>
        </w:rPr>
        <w:t>e</w:t>
      </w:r>
      <w:r w:rsidRPr="00B82B50">
        <w:rPr>
          <w:rFonts w:eastAsia="Arial"/>
          <w:spacing w:val="1"/>
          <w:sz w:val="22"/>
          <w:szCs w:val="22"/>
          <w:lang w:val="hr-HR"/>
        </w:rPr>
        <w:t>d</w:t>
      </w:r>
      <w:r w:rsidRPr="00B82B50">
        <w:rPr>
          <w:rFonts w:eastAsia="Arial"/>
          <w:spacing w:val="-1"/>
          <w:sz w:val="22"/>
          <w:szCs w:val="22"/>
          <w:lang w:val="hr-HR"/>
        </w:rPr>
        <w:t>v</w:t>
      </w:r>
      <w:r w:rsidRPr="00B82B50">
        <w:rPr>
          <w:rFonts w:eastAsia="Arial"/>
          <w:spacing w:val="1"/>
          <w:sz w:val="22"/>
          <w:szCs w:val="22"/>
          <w:lang w:val="hr-HR"/>
        </w:rPr>
        <w:t>i</w:t>
      </w:r>
      <w:r w:rsidRPr="00B82B50">
        <w:rPr>
          <w:rFonts w:eastAsia="Arial"/>
          <w:sz w:val="22"/>
          <w:szCs w:val="22"/>
          <w:lang w:val="hr-HR"/>
        </w:rPr>
        <w:t>đ</w:t>
      </w:r>
      <w:r w:rsidRPr="00B82B50">
        <w:rPr>
          <w:rFonts w:eastAsia="Arial"/>
          <w:spacing w:val="-1"/>
          <w:sz w:val="22"/>
          <w:szCs w:val="22"/>
          <w:lang w:val="hr-HR"/>
        </w:rPr>
        <w:t>e</w:t>
      </w:r>
      <w:r w:rsidRPr="00B82B50">
        <w:rPr>
          <w:rFonts w:eastAsia="Arial"/>
          <w:spacing w:val="2"/>
          <w:sz w:val="22"/>
          <w:szCs w:val="22"/>
          <w:lang w:val="hr-HR"/>
        </w:rPr>
        <w:t>n</w:t>
      </w:r>
      <w:r w:rsidRPr="00B82B50">
        <w:rPr>
          <w:rFonts w:eastAsia="Arial"/>
          <w:sz w:val="22"/>
          <w:szCs w:val="22"/>
          <w:lang w:val="hr-HR"/>
        </w:rPr>
        <w:t>o</w:t>
      </w:r>
      <w:r w:rsidRPr="00B82B50">
        <w:rPr>
          <w:rFonts w:eastAsia="Arial"/>
          <w:spacing w:val="15"/>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23"/>
          <w:sz w:val="22"/>
          <w:szCs w:val="22"/>
          <w:lang w:val="hr-HR"/>
        </w:rPr>
        <w:t xml:space="preserve"> </w:t>
      </w:r>
      <w:r w:rsidRPr="00B82B50">
        <w:rPr>
          <w:rFonts w:eastAsia="Arial"/>
          <w:sz w:val="22"/>
          <w:szCs w:val="22"/>
          <w:lang w:val="hr-HR"/>
        </w:rPr>
        <w:t>u</w:t>
      </w:r>
      <w:r w:rsidRPr="00B82B50">
        <w:rPr>
          <w:rFonts w:eastAsia="Arial"/>
          <w:spacing w:val="3"/>
          <w:sz w:val="22"/>
          <w:szCs w:val="22"/>
          <w:lang w:val="hr-HR"/>
        </w:rPr>
        <w:t>k</w:t>
      </w:r>
      <w:r w:rsidRPr="00B82B50">
        <w:rPr>
          <w:rFonts w:eastAsia="Arial"/>
          <w:sz w:val="22"/>
          <w:szCs w:val="22"/>
          <w:lang w:val="hr-HR"/>
        </w:rPr>
        <w:t>u</w:t>
      </w:r>
      <w:r w:rsidRPr="00B82B50">
        <w:rPr>
          <w:rFonts w:eastAsia="Arial"/>
          <w:spacing w:val="-1"/>
          <w:sz w:val="22"/>
          <w:szCs w:val="22"/>
          <w:lang w:val="hr-HR"/>
        </w:rPr>
        <w:t>p</w:t>
      </w:r>
      <w:r w:rsidRPr="00B82B50">
        <w:rPr>
          <w:rFonts w:eastAsia="Arial"/>
          <w:sz w:val="22"/>
          <w:szCs w:val="22"/>
          <w:lang w:val="hr-HR"/>
        </w:rPr>
        <w:t>no</w:t>
      </w:r>
      <w:r w:rsidRPr="00B82B50">
        <w:rPr>
          <w:rFonts w:eastAsia="Arial"/>
          <w:spacing w:val="22"/>
          <w:sz w:val="22"/>
          <w:szCs w:val="22"/>
          <w:lang w:val="hr-HR"/>
        </w:rPr>
        <w:t xml:space="preserve"> </w:t>
      </w:r>
      <w:r w:rsidR="0018493E">
        <w:rPr>
          <w:rFonts w:eastAsia="Arial"/>
          <w:b/>
          <w:bCs/>
          <w:color w:val="FF0000"/>
          <w:spacing w:val="2"/>
          <w:sz w:val="22"/>
          <w:szCs w:val="22"/>
          <w:lang w:val="hr-HR"/>
        </w:rPr>
        <w:t>5 domaćih zadataka</w:t>
      </w:r>
      <w:r w:rsidRPr="00B82B50">
        <w:rPr>
          <w:rFonts w:eastAsia="Arial"/>
          <w:sz w:val="22"/>
          <w:szCs w:val="22"/>
          <w:lang w:val="hr-HR"/>
        </w:rPr>
        <w:t>,</w:t>
      </w:r>
      <w:r w:rsidRPr="00B82B50">
        <w:rPr>
          <w:rFonts w:eastAsia="Arial"/>
          <w:spacing w:val="17"/>
          <w:sz w:val="22"/>
          <w:szCs w:val="22"/>
          <w:lang w:val="hr-HR"/>
        </w:rPr>
        <w:t xml:space="preserve"> </w:t>
      </w:r>
      <w:r w:rsidRPr="00B82B50">
        <w:rPr>
          <w:rFonts w:eastAsia="Arial"/>
          <w:sz w:val="22"/>
          <w:szCs w:val="22"/>
          <w:lang w:val="hr-HR"/>
        </w:rPr>
        <w:t>a</w:t>
      </w:r>
      <w:r w:rsidRPr="00B82B50">
        <w:rPr>
          <w:rFonts w:eastAsia="Arial"/>
          <w:spacing w:val="24"/>
          <w:sz w:val="22"/>
          <w:szCs w:val="22"/>
          <w:lang w:val="hr-HR"/>
        </w:rPr>
        <w:t xml:space="preserve"> </w:t>
      </w:r>
      <w:r w:rsidRPr="00B82B50">
        <w:rPr>
          <w:rFonts w:eastAsia="Arial"/>
          <w:spacing w:val="3"/>
          <w:sz w:val="22"/>
          <w:szCs w:val="22"/>
          <w:lang w:val="hr-HR"/>
        </w:rPr>
        <w:t>s</w:t>
      </w:r>
      <w:r w:rsidRPr="00B82B50">
        <w:rPr>
          <w:rFonts w:eastAsia="Arial"/>
          <w:spacing w:val="-1"/>
          <w:sz w:val="22"/>
          <w:szCs w:val="22"/>
          <w:lang w:val="hr-HR"/>
        </w:rPr>
        <w:t>v</w:t>
      </w:r>
      <w:r w:rsidRPr="00B82B50">
        <w:rPr>
          <w:rFonts w:eastAsia="Arial"/>
          <w:sz w:val="22"/>
          <w:szCs w:val="22"/>
          <w:lang w:val="hr-HR"/>
        </w:rPr>
        <w:t>a</w:t>
      </w:r>
      <w:r w:rsidRPr="00B82B50">
        <w:rPr>
          <w:rFonts w:eastAsia="Arial"/>
          <w:spacing w:val="3"/>
          <w:sz w:val="22"/>
          <w:szCs w:val="22"/>
          <w:lang w:val="hr-HR"/>
        </w:rPr>
        <w:t>k</w:t>
      </w:r>
      <w:r w:rsidRPr="00B82B50">
        <w:rPr>
          <w:rFonts w:eastAsia="Arial"/>
          <w:sz w:val="22"/>
          <w:szCs w:val="22"/>
          <w:lang w:val="hr-HR"/>
        </w:rPr>
        <w:t>i</w:t>
      </w:r>
      <w:r w:rsidRPr="00B82B50">
        <w:rPr>
          <w:rFonts w:eastAsia="Arial"/>
          <w:spacing w:val="20"/>
          <w:sz w:val="22"/>
          <w:szCs w:val="22"/>
          <w:lang w:val="hr-HR"/>
        </w:rPr>
        <w:t xml:space="preserve"> </w:t>
      </w:r>
      <w:r w:rsidRPr="00B82B50">
        <w:rPr>
          <w:rFonts w:eastAsia="Arial"/>
          <w:sz w:val="22"/>
          <w:szCs w:val="22"/>
          <w:lang w:val="hr-HR"/>
        </w:rPr>
        <w:t>u</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e</w:t>
      </w:r>
      <w:r w:rsidRPr="00B82B50">
        <w:rPr>
          <w:rFonts w:eastAsia="Arial"/>
          <w:spacing w:val="1"/>
          <w:sz w:val="22"/>
          <w:szCs w:val="22"/>
          <w:lang w:val="hr-HR"/>
        </w:rPr>
        <w:t>š</w:t>
      </w:r>
      <w:r w:rsidRPr="00B82B50">
        <w:rPr>
          <w:rFonts w:eastAsia="Arial"/>
          <w:sz w:val="22"/>
          <w:szCs w:val="22"/>
          <w:lang w:val="hr-HR"/>
        </w:rPr>
        <w:t>no</w:t>
      </w:r>
      <w:r w:rsidRPr="00B82B50">
        <w:rPr>
          <w:rFonts w:eastAsia="Arial"/>
          <w:spacing w:val="17"/>
          <w:sz w:val="22"/>
          <w:szCs w:val="22"/>
          <w:lang w:val="hr-HR"/>
        </w:rPr>
        <w:t xml:space="preserve"> </w:t>
      </w:r>
      <w:r w:rsidRPr="00B82B50">
        <w:rPr>
          <w:rFonts w:eastAsia="Arial"/>
          <w:spacing w:val="3"/>
          <w:sz w:val="22"/>
          <w:szCs w:val="22"/>
          <w:lang w:val="hr-HR"/>
        </w:rPr>
        <w:t>r</w:t>
      </w:r>
      <w:r w:rsidRPr="00B82B50">
        <w:rPr>
          <w:rFonts w:eastAsia="Arial"/>
          <w:sz w:val="22"/>
          <w:szCs w:val="22"/>
          <w:lang w:val="hr-HR"/>
        </w:rPr>
        <w:t>e</w:t>
      </w:r>
      <w:r w:rsidRPr="00B82B50">
        <w:rPr>
          <w:rFonts w:eastAsia="Arial"/>
          <w:spacing w:val="1"/>
          <w:sz w:val="22"/>
          <w:szCs w:val="22"/>
          <w:lang w:val="hr-HR"/>
        </w:rPr>
        <w:t>š</w:t>
      </w:r>
      <w:r w:rsidRPr="00B82B50">
        <w:rPr>
          <w:rFonts w:eastAsia="Arial"/>
          <w:sz w:val="22"/>
          <w:szCs w:val="22"/>
          <w:lang w:val="hr-HR"/>
        </w:rPr>
        <w:t>en</w:t>
      </w:r>
      <w:r w:rsidRPr="00B82B50">
        <w:rPr>
          <w:rFonts w:eastAsia="Arial"/>
          <w:spacing w:val="22"/>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d</w:t>
      </w:r>
      <w:r w:rsidRPr="00B82B50">
        <w:rPr>
          <w:rFonts w:eastAsia="Arial"/>
          <w:spacing w:val="2"/>
          <w:sz w:val="22"/>
          <w:szCs w:val="22"/>
          <w:lang w:val="hr-HR"/>
        </w:rPr>
        <w:t>a</w:t>
      </w:r>
      <w:r w:rsidRPr="00B82B50">
        <w:rPr>
          <w:rFonts w:eastAsia="Arial"/>
          <w:sz w:val="22"/>
          <w:szCs w:val="22"/>
          <w:lang w:val="hr-HR"/>
        </w:rPr>
        <w:t>tak</w:t>
      </w:r>
      <w:r w:rsidRPr="00B82B50">
        <w:rPr>
          <w:rFonts w:eastAsia="Arial"/>
          <w:spacing w:val="22"/>
          <w:sz w:val="22"/>
          <w:szCs w:val="22"/>
          <w:lang w:val="hr-HR"/>
        </w:rPr>
        <w:t xml:space="preserve"> </w:t>
      </w:r>
      <w:r w:rsidRPr="00B82B50">
        <w:rPr>
          <w:rFonts w:eastAsia="Arial"/>
          <w:sz w:val="22"/>
          <w:szCs w:val="22"/>
          <w:lang w:val="hr-HR"/>
        </w:rPr>
        <w:t>predat</w:t>
      </w:r>
      <w:r w:rsidRPr="00B82B50">
        <w:rPr>
          <w:rFonts w:eastAsia="Arial"/>
          <w:spacing w:val="19"/>
          <w:sz w:val="22"/>
          <w:szCs w:val="22"/>
          <w:lang w:val="hr-HR"/>
        </w:rPr>
        <w:t xml:space="preserve"> </w:t>
      </w:r>
      <w:r w:rsidRPr="00B82B50">
        <w:rPr>
          <w:rFonts w:eastAsia="Arial"/>
          <w:sz w:val="22"/>
          <w:szCs w:val="22"/>
          <w:lang w:val="hr-HR"/>
        </w:rPr>
        <w:t>u</w:t>
      </w:r>
      <w:r w:rsidRPr="00B82B50">
        <w:rPr>
          <w:rFonts w:eastAsia="Arial"/>
          <w:spacing w:val="26"/>
          <w:sz w:val="22"/>
          <w:szCs w:val="22"/>
          <w:lang w:val="hr-HR"/>
        </w:rPr>
        <w:t xml:space="preserve"> </w:t>
      </w:r>
      <w:r w:rsidRPr="00B82B50">
        <w:rPr>
          <w:rFonts w:eastAsia="Arial"/>
          <w:spacing w:val="-1"/>
          <w:sz w:val="22"/>
          <w:szCs w:val="22"/>
          <w:lang w:val="hr-HR"/>
        </w:rPr>
        <w:t>z</w:t>
      </w:r>
      <w:r w:rsidRPr="00B82B50">
        <w:rPr>
          <w:rFonts w:eastAsia="Arial"/>
          <w:spacing w:val="2"/>
          <w:sz w:val="22"/>
          <w:szCs w:val="22"/>
          <w:lang w:val="hr-HR"/>
        </w:rPr>
        <w:t>a</w:t>
      </w:r>
      <w:r w:rsidRPr="00B82B50">
        <w:rPr>
          <w:rFonts w:eastAsia="Arial"/>
          <w:sz w:val="22"/>
          <w:szCs w:val="22"/>
          <w:lang w:val="hr-HR"/>
        </w:rPr>
        <w:t>d</w:t>
      </w:r>
      <w:r w:rsidRPr="00B82B50">
        <w:rPr>
          <w:rFonts w:eastAsia="Arial"/>
          <w:spacing w:val="-1"/>
          <w:sz w:val="22"/>
          <w:szCs w:val="22"/>
          <w:lang w:val="hr-HR"/>
        </w:rPr>
        <w:t>a</w:t>
      </w:r>
      <w:r w:rsidRPr="00B82B50">
        <w:rPr>
          <w:rFonts w:eastAsia="Arial"/>
          <w:spacing w:val="2"/>
          <w:sz w:val="22"/>
          <w:szCs w:val="22"/>
          <w:lang w:val="hr-HR"/>
        </w:rPr>
        <w:t>t</w:t>
      </w:r>
      <w:r w:rsidRPr="00B82B50">
        <w:rPr>
          <w:rFonts w:eastAsia="Arial"/>
          <w:sz w:val="22"/>
          <w:szCs w:val="22"/>
          <w:lang w:val="hr-HR"/>
        </w:rPr>
        <w:t>om</w:t>
      </w:r>
      <w:r w:rsidRPr="00B82B50">
        <w:rPr>
          <w:rFonts w:eastAsia="Arial"/>
          <w:spacing w:val="22"/>
          <w:sz w:val="22"/>
          <w:szCs w:val="22"/>
          <w:lang w:val="hr-HR"/>
        </w:rPr>
        <w:t xml:space="preserve"> </w:t>
      </w:r>
      <w:r w:rsidRPr="00B82B50">
        <w:rPr>
          <w:rFonts w:eastAsia="Arial"/>
          <w:spacing w:val="1"/>
          <w:sz w:val="22"/>
          <w:szCs w:val="22"/>
          <w:lang w:val="hr-HR"/>
        </w:rPr>
        <w:t>r</w:t>
      </w:r>
      <w:r w:rsidRPr="00B82B50">
        <w:rPr>
          <w:rFonts w:eastAsia="Arial"/>
          <w:spacing w:val="-3"/>
          <w:sz w:val="22"/>
          <w:szCs w:val="22"/>
          <w:lang w:val="hr-HR"/>
        </w:rPr>
        <w:t>o</w:t>
      </w:r>
      <w:r w:rsidRPr="00B82B50">
        <w:rPr>
          <w:rFonts w:eastAsia="Arial"/>
          <w:spacing w:val="3"/>
          <w:sz w:val="22"/>
          <w:szCs w:val="22"/>
          <w:lang w:val="hr-HR"/>
        </w:rPr>
        <w:t>k</w:t>
      </w:r>
      <w:r w:rsidRPr="00B82B50">
        <w:rPr>
          <w:rFonts w:eastAsia="Arial"/>
          <w:sz w:val="22"/>
          <w:szCs w:val="22"/>
          <w:lang w:val="hr-HR"/>
        </w:rPr>
        <w:t>u</w:t>
      </w:r>
      <w:r w:rsidRPr="00B82B50">
        <w:rPr>
          <w:rFonts w:eastAsia="Arial"/>
          <w:spacing w:val="21"/>
          <w:sz w:val="22"/>
          <w:szCs w:val="22"/>
          <w:lang w:val="hr-HR"/>
        </w:rPr>
        <w:t xml:space="preserve"> </w:t>
      </w:r>
      <w:r w:rsidRPr="00B82B50">
        <w:rPr>
          <w:rFonts w:eastAsia="Arial"/>
          <w:sz w:val="22"/>
          <w:szCs w:val="22"/>
          <w:lang w:val="hr-HR"/>
        </w:rPr>
        <w:t>o</w:t>
      </w:r>
      <w:r w:rsidRPr="00B82B50">
        <w:rPr>
          <w:rFonts w:eastAsia="Arial"/>
          <w:spacing w:val="-1"/>
          <w:sz w:val="22"/>
          <w:szCs w:val="22"/>
          <w:lang w:val="hr-HR"/>
        </w:rPr>
        <w:t>b</w:t>
      </w:r>
      <w:r w:rsidRPr="00B82B50">
        <w:rPr>
          <w:rFonts w:eastAsia="Arial"/>
          <w:spacing w:val="2"/>
          <w:sz w:val="22"/>
          <w:szCs w:val="22"/>
          <w:lang w:val="hr-HR"/>
        </w:rPr>
        <w:t>e</w:t>
      </w:r>
      <w:r w:rsidRPr="00B82B50">
        <w:rPr>
          <w:rFonts w:eastAsia="Arial"/>
          <w:spacing w:val="-4"/>
          <w:sz w:val="22"/>
          <w:szCs w:val="22"/>
          <w:lang w:val="hr-HR"/>
        </w:rPr>
        <w:t>z</w:t>
      </w:r>
      <w:r w:rsidRPr="00B82B50">
        <w:rPr>
          <w:rFonts w:eastAsia="Arial"/>
          <w:sz w:val="22"/>
          <w:szCs w:val="22"/>
          <w:lang w:val="hr-HR"/>
        </w:rPr>
        <w:t>b</w:t>
      </w:r>
      <w:r w:rsidRPr="00B82B50">
        <w:rPr>
          <w:rFonts w:eastAsia="Arial"/>
          <w:spacing w:val="1"/>
          <w:sz w:val="22"/>
          <w:szCs w:val="22"/>
          <w:lang w:val="hr-HR"/>
        </w:rPr>
        <w:t>e</w:t>
      </w:r>
      <w:r w:rsidRPr="00B82B50">
        <w:rPr>
          <w:rFonts w:eastAsia="Arial"/>
          <w:sz w:val="22"/>
          <w:szCs w:val="22"/>
          <w:lang w:val="hr-HR"/>
        </w:rPr>
        <w:t>đ</w:t>
      </w:r>
      <w:r w:rsidRPr="00B82B50">
        <w:rPr>
          <w:rFonts w:eastAsia="Arial"/>
          <w:spacing w:val="-1"/>
          <w:sz w:val="22"/>
          <w:szCs w:val="22"/>
          <w:lang w:val="hr-HR"/>
        </w:rPr>
        <w:t>u</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15"/>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t</w:t>
      </w:r>
      <w:r w:rsidRPr="00B82B50">
        <w:rPr>
          <w:rFonts w:eastAsia="Arial"/>
          <w:spacing w:val="2"/>
          <w:sz w:val="22"/>
          <w:szCs w:val="22"/>
          <w:lang w:val="hr-HR"/>
        </w:rPr>
        <w:t>u</w:t>
      </w:r>
      <w:r w:rsidRPr="00B82B50">
        <w:rPr>
          <w:rFonts w:eastAsia="Arial"/>
          <w:sz w:val="22"/>
          <w:szCs w:val="22"/>
          <w:lang w:val="hr-HR"/>
        </w:rPr>
        <w:t>d</w:t>
      </w:r>
      <w:r w:rsidRPr="00B82B50">
        <w:rPr>
          <w:rFonts w:eastAsia="Arial"/>
          <w:spacing w:val="1"/>
          <w:sz w:val="22"/>
          <w:szCs w:val="22"/>
          <w:lang w:val="hr-HR"/>
        </w:rPr>
        <w:t>e</w:t>
      </w:r>
      <w:r w:rsidRPr="00B82B50">
        <w:rPr>
          <w:rFonts w:eastAsia="Arial"/>
          <w:sz w:val="22"/>
          <w:szCs w:val="22"/>
          <w:lang w:val="hr-HR"/>
        </w:rPr>
        <w:t>ntu</w:t>
      </w:r>
      <w:r w:rsidRPr="008E5D38">
        <w:rPr>
          <w:rFonts w:eastAsia="Arial"/>
          <w:color w:val="0000FF"/>
          <w:spacing w:val="25"/>
          <w:sz w:val="22"/>
          <w:szCs w:val="22"/>
          <w:lang w:val="hr-HR"/>
        </w:rPr>
        <w:t xml:space="preserve"> </w:t>
      </w:r>
      <w:r w:rsidR="00D4683C">
        <w:rPr>
          <w:rFonts w:eastAsia="Arial"/>
          <w:b/>
          <w:bCs/>
          <w:color w:val="0000FF"/>
          <w:sz w:val="22"/>
          <w:szCs w:val="22"/>
          <w:lang w:val="hr-HR"/>
        </w:rPr>
        <w:t>2</w:t>
      </w:r>
      <w:r w:rsidRPr="00B82B50">
        <w:rPr>
          <w:rFonts w:eastAsia="Arial"/>
          <w:b/>
          <w:bCs/>
          <w:spacing w:val="26"/>
          <w:sz w:val="22"/>
          <w:szCs w:val="22"/>
          <w:lang w:val="hr-HR"/>
        </w:rPr>
        <w:t xml:space="preserve"> </w:t>
      </w:r>
      <w:r w:rsidRPr="00B82B50">
        <w:rPr>
          <w:rFonts w:eastAsia="Arial"/>
          <w:b/>
          <w:bCs/>
          <w:sz w:val="22"/>
          <w:szCs w:val="22"/>
          <w:lang w:val="hr-HR"/>
        </w:rPr>
        <w:t>poe</w:t>
      </w:r>
      <w:r w:rsidRPr="00B82B50">
        <w:rPr>
          <w:rFonts w:eastAsia="Arial"/>
          <w:b/>
          <w:bCs/>
          <w:spacing w:val="3"/>
          <w:sz w:val="22"/>
          <w:szCs w:val="22"/>
          <w:lang w:val="hr-HR"/>
        </w:rPr>
        <w:t>n</w:t>
      </w:r>
      <w:r w:rsidRPr="00B82B50">
        <w:rPr>
          <w:rFonts w:eastAsia="Arial"/>
          <w:b/>
          <w:bCs/>
          <w:sz w:val="22"/>
          <w:szCs w:val="22"/>
          <w:lang w:val="hr-HR"/>
        </w:rPr>
        <w:t>a</w:t>
      </w:r>
      <w:r w:rsidRPr="00B82B50">
        <w:rPr>
          <w:rFonts w:eastAsia="Arial"/>
          <w:sz w:val="22"/>
          <w:szCs w:val="22"/>
          <w:lang w:val="hr-HR"/>
        </w:rPr>
        <w:t>, pod uslovom uspešne odbrane urađenog zadatka.</w:t>
      </w:r>
      <w:r w:rsidRPr="00B82B50">
        <w:rPr>
          <w:rFonts w:eastAsia="Arial"/>
          <w:spacing w:val="20"/>
          <w:sz w:val="22"/>
          <w:szCs w:val="22"/>
          <w:lang w:val="hr-HR"/>
        </w:rPr>
        <w:t xml:space="preserve"> </w:t>
      </w:r>
      <w:r w:rsidRPr="00B82B50">
        <w:rPr>
          <w:rFonts w:eastAsia="Arial"/>
          <w:sz w:val="22"/>
          <w:szCs w:val="22"/>
          <w:u w:val="single"/>
          <w:lang w:val="hr-HR"/>
        </w:rPr>
        <w:t>Za</w:t>
      </w:r>
      <w:r w:rsidRPr="00B82B50">
        <w:rPr>
          <w:rFonts w:eastAsia="Arial"/>
          <w:spacing w:val="-3"/>
          <w:sz w:val="22"/>
          <w:szCs w:val="22"/>
          <w:u w:val="single"/>
          <w:lang w:val="hr-HR"/>
        </w:rPr>
        <w:t xml:space="preserve"> </w:t>
      </w:r>
      <w:r w:rsidRPr="00B82B50">
        <w:rPr>
          <w:rFonts w:eastAsia="Arial"/>
          <w:spacing w:val="1"/>
          <w:sz w:val="22"/>
          <w:szCs w:val="22"/>
          <w:u w:val="single"/>
          <w:lang w:val="hr-HR"/>
        </w:rPr>
        <w:t>s</w:t>
      </w:r>
      <w:r w:rsidRPr="00B82B50">
        <w:rPr>
          <w:rFonts w:eastAsia="Arial"/>
          <w:sz w:val="22"/>
          <w:szCs w:val="22"/>
          <w:u w:val="single"/>
          <w:lang w:val="hr-HR"/>
        </w:rPr>
        <w:t>tu</w:t>
      </w:r>
      <w:r w:rsidRPr="00B82B50">
        <w:rPr>
          <w:rFonts w:eastAsia="Arial"/>
          <w:spacing w:val="-1"/>
          <w:sz w:val="22"/>
          <w:szCs w:val="22"/>
          <w:u w:val="single"/>
          <w:lang w:val="hr-HR"/>
        </w:rPr>
        <w:t>d</w:t>
      </w:r>
      <w:r w:rsidRPr="00B82B50">
        <w:rPr>
          <w:rFonts w:eastAsia="Arial"/>
          <w:sz w:val="22"/>
          <w:szCs w:val="22"/>
          <w:u w:val="single"/>
          <w:lang w:val="hr-HR"/>
        </w:rPr>
        <w:t>e</w:t>
      </w:r>
      <w:r w:rsidRPr="00B82B50">
        <w:rPr>
          <w:rFonts w:eastAsia="Arial"/>
          <w:spacing w:val="-1"/>
          <w:sz w:val="22"/>
          <w:szCs w:val="22"/>
          <w:u w:val="single"/>
          <w:lang w:val="hr-HR"/>
        </w:rPr>
        <w:t>n</w:t>
      </w:r>
      <w:r w:rsidRPr="00B82B50">
        <w:rPr>
          <w:rFonts w:eastAsia="Arial"/>
          <w:spacing w:val="2"/>
          <w:sz w:val="22"/>
          <w:szCs w:val="22"/>
          <w:u w:val="single"/>
          <w:lang w:val="hr-HR"/>
        </w:rPr>
        <w:t>t</w:t>
      </w:r>
      <w:r w:rsidRPr="00B82B50">
        <w:rPr>
          <w:rFonts w:eastAsia="Arial"/>
          <w:sz w:val="22"/>
          <w:szCs w:val="22"/>
          <w:u w:val="single"/>
          <w:lang w:val="hr-HR"/>
        </w:rPr>
        <w:t>e</w:t>
      </w:r>
      <w:r w:rsidRPr="00B82B50">
        <w:rPr>
          <w:rFonts w:eastAsia="Arial"/>
          <w:spacing w:val="-7"/>
          <w:sz w:val="22"/>
          <w:szCs w:val="22"/>
          <w:u w:val="single"/>
          <w:lang w:val="hr-HR"/>
        </w:rPr>
        <w:t xml:space="preserve"> </w:t>
      </w:r>
      <w:r w:rsidRPr="00B82B50">
        <w:rPr>
          <w:rFonts w:eastAsia="Arial"/>
          <w:sz w:val="22"/>
          <w:szCs w:val="22"/>
          <w:u w:val="single"/>
          <w:lang w:val="hr-HR"/>
        </w:rPr>
        <w:t>tra</w:t>
      </w:r>
      <w:r w:rsidRPr="00B82B50">
        <w:rPr>
          <w:rFonts w:eastAsia="Arial"/>
          <w:spacing w:val="1"/>
          <w:sz w:val="22"/>
          <w:szCs w:val="22"/>
          <w:u w:val="single"/>
          <w:lang w:val="hr-HR"/>
        </w:rPr>
        <w:t>d</w:t>
      </w:r>
      <w:r w:rsidRPr="00B82B50">
        <w:rPr>
          <w:rFonts w:eastAsia="Arial"/>
          <w:spacing w:val="-1"/>
          <w:sz w:val="22"/>
          <w:szCs w:val="22"/>
          <w:u w:val="single"/>
          <w:lang w:val="hr-HR"/>
        </w:rPr>
        <w:t>i</w:t>
      </w:r>
      <w:r w:rsidRPr="00B82B50">
        <w:rPr>
          <w:rFonts w:eastAsia="Arial"/>
          <w:spacing w:val="1"/>
          <w:sz w:val="22"/>
          <w:szCs w:val="22"/>
          <w:u w:val="single"/>
          <w:lang w:val="hr-HR"/>
        </w:rPr>
        <w:t>c</w:t>
      </w:r>
      <w:r w:rsidRPr="00B82B50">
        <w:rPr>
          <w:rFonts w:eastAsia="Arial"/>
          <w:spacing w:val="-1"/>
          <w:sz w:val="22"/>
          <w:szCs w:val="22"/>
          <w:u w:val="single"/>
          <w:lang w:val="hr-HR"/>
        </w:rPr>
        <w:t>i</w:t>
      </w:r>
      <w:r w:rsidRPr="00B82B50">
        <w:rPr>
          <w:rFonts w:eastAsia="Arial"/>
          <w:spacing w:val="2"/>
          <w:sz w:val="22"/>
          <w:szCs w:val="22"/>
          <w:u w:val="single"/>
          <w:lang w:val="hr-HR"/>
        </w:rPr>
        <w:t>o</w:t>
      </w:r>
      <w:r w:rsidRPr="00B82B50">
        <w:rPr>
          <w:rFonts w:eastAsia="Arial"/>
          <w:sz w:val="22"/>
          <w:szCs w:val="22"/>
          <w:u w:val="single"/>
          <w:lang w:val="hr-HR"/>
        </w:rPr>
        <w:t>n</w:t>
      </w:r>
      <w:r w:rsidRPr="00B82B50">
        <w:rPr>
          <w:rFonts w:eastAsia="Arial"/>
          <w:spacing w:val="-1"/>
          <w:sz w:val="22"/>
          <w:szCs w:val="22"/>
          <w:u w:val="single"/>
          <w:lang w:val="hr-HR"/>
        </w:rPr>
        <w:t>a</w:t>
      </w:r>
      <w:r w:rsidRPr="00B82B50">
        <w:rPr>
          <w:rFonts w:eastAsia="Arial"/>
          <w:spacing w:val="1"/>
          <w:sz w:val="22"/>
          <w:szCs w:val="22"/>
          <w:u w:val="single"/>
          <w:lang w:val="hr-HR"/>
        </w:rPr>
        <w:t>l</w:t>
      </w:r>
      <w:r w:rsidRPr="00B82B50">
        <w:rPr>
          <w:rFonts w:eastAsia="Arial"/>
          <w:sz w:val="22"/>
          <w:szCs w:val="22"/>
          <w:u w:val="single"/>
          <w:lang w:val="hr-HR"/>
        </w:rPr>
        <w:t>ne (u Beogradu) ili hibridne</w:t>
      </w:r>
      <w:r w:rsidRPr="00B82B50">
        <w:rPr>
          <w:rFonts w:eastAsia="Arial"/>
          <w:spacing w:val="-10"/>
          <w:sz w:val="22"/>
          <w:szCs w:val="22"/>
          <w:u w:val="single"/>
          <w:lang w:val="hr-HR"/>
        </w:rPr>
        <w:t xml:space="preserve"> </w:t>
      </w:r>
      <w:r w:rsidRPr="00B82B50">
        <w:rPr>
          <w:rFonts w:eastAsia="Arial"/>
          <w:spacing w:val="2"/>
          <w:sz w:val="22"/>
          <w:szCs w:val="22"/>
          <w:u w:val="single"/>
          <w:lang w:val="hr-HR"/>
        </w:rPr>
        <w:t>n</w:t>
      </w:r>
      <w:r w:rsidRPr="00B82B50">
        <w:rPr>
          <w:rFonts w:eastAsia="Arial"/>
          <w:sz w:val="22"/>
          <w:szCs w:val="22"/>
          <w:u w:val="single"/>
          <w:lang w:val="hr-HR"/>
        </w:rPr>
        <w:t>a</w:t>
      </w:r>
      <w:r w:rsidRPr="00B82B50">
        <w:rPr>
          <w:rFonts w:eastAsia="Arial"/>
          <w:spacing w:val="1"/>
          <w:sz w:val="22"/>
          <w:szCs w:val="22"/>
          <w:u w:val="single"/>
          <w:lang w:val="hr-HR"/>
        </w:rPr>
        <w:t>s</w:t>
      </w:r>
      <w:r w:rsidRPr="00B82B50">
        <w:rPr>
          <w:rFonts w:eastAsia="Arial"/>
          <w:spacing w:val="2"/>
          <w:sz w:val="22"/>
          <w:szCs w:val="22"/>
          <w:u w:val="single"/>
          <w:lang w:val="hr-HR"/>
        </w:rPr>
        <w:t>t</w:t>
      </w:r>
      <w:r w:rsidRPr="00B82B50">
        <w:rPr>
          <w:rFonts w:eastAsia="Arial"/>
          <w:sz w:val="22"/>
          <w:szCs w:val="22"/>
          <w:u w:val="single"/>
          <w:lang w:val="hr-HR"/>
        </w:rPr>
        <w:t>a</w:t>
      </w:r>
      <w:r w:rsidRPr="00B82B50">
        <w:rPr>
          <w:rFonts w:eastAsia="Arial"/>
          <w:spacing w:val="-2"/>
          <w:sz w:val="22"/>
          <w:szCs w:val="22"/>
          <w:u w:val="single"/>
          <w:lang w:val="hr-HR"/>
        </w:rPr>
        <w:t>v</w:t>
      </w:r>
      <w:r w:rsidRPr="00B82B50">
        <w:rPr>
          <w:rFonts w:eastAsia="Arial"/>
          <w:sz w:val="22"/>
          <w:szCs w:val="22"/>
          <w:u w:val="single"/>
          <w:lang w:val="hr-HR"/>
        </w:rPr>
        <w:t>e (Centar u Nišu)</w:t>
      </w:r>
      <w:r w:rsidRPr="00B82B50">
        <w:rPr>
          <w:rFonts w:eastAsia="Arial"/>
          <w:spacing w:val="-6"/>
          <w:sz w:val="22"/>
          <w:szCs w:val="22"/>
          <w:lang w:val="hr-HR"/>
        </w:rPr>
        <w:t xml:space="preserve"> </w:t>
      </w:r>
      <w:r w:rsidRPr="00B82B50">
        <w:rPr>
          <w:rFonts w:eastAsia="Arial"/>
          <w:spacing w:val="1"/>
          <w:sz w:val="22"/>
          <w:szCs w:val="22"/>
          <w:lang w:val="hr-HR"/>
        </w:rPr>
        <w:t>r</w:t>
      </w:r>
      <w:r w:rsidRPr="00B82B50">
        <w:rPr>
          <w:rFonts w:eastAsia="Arial"/>
          <w:sz w:val="22"/>
          <w:szCs w:val="22"/>
          <w:lang w:val="hr-HR"/>
        </w:rPr>
        <w:t>ok</w:t>
      </w:r>
      <w:r w:rsidRPr="00B82B50">
        <w:rPr>
          <w:rFonts w:eastAsia="Arial"/>
          <w:spacing w:val="4"/>
          <w:sz w:val="22"/>
          <w:szCs w:val="22"/>
          <w:lang w:val="hr-HR"/>
        </w:rPr>
        <w:t xml:space="preserve"> </w:t>
      </w:r>
      <w:r w:rsidRPr="00B82B50">
        <w:rPr>
          <w:rFonts w:eastAsia="Arial"/>
          <w:spacing w:val="-4"/>
          <w:sz w:val="22"/>
          <w:szCs w:val="22"/>
          <w:lang w:val="hr-HR"/>
        </w:rPr>
        <w:t>z</w:t>
      </w:r>
      <w:r w:rsidRPr="00B82B50">
        <w:rPr>
          <w:rFonts w:eastAsia="Arial"/>
          <w:sz w:val="22"/>
          <w:szCs w:val="22"/>
          <w:lang w:val="hr-HR"/>
        </w:rPr>
        <w:t>a</w:t>
      </w:r>
      <w:r w:rsidRPr="00B82B50">
        <w:rPr>
          <w:rFonts w:eastAsia="Arial"/>
          <w:spacing w:val="-1"/>
          <w:sz w:val="22"/>
          <w:szCs w:val="22"/>
          <w:lang w:val="hr-HR"/>
        </w:rPr>
        <w:t xml:space="preserve"> </w:t>
      </w:r>
      <w:r w:rsidRPr="00B82B50">
        <w:rPr>
          <w:rFonts w:eastAsia="Arial"/>
          <w:sz w:val="22"/>
          <w:szCs w:val="22"/>
          <w:lang w:val="hr-HR"/>
        </w:rPr>
        <w:t>pr</w:t>
      </w:r>
      <w:r w:rsidRPr="00B82B50">
        <w:rPr>
          <w:rFonts w:eastAsia="Arial"/>
          <w:spacing w:val="2"/>
          <w:sz w:val="22"/>
          <w:szCs w:val="22"/>
          <w:lang w:val="hr-HR"/>
        </w:rPr>
        <w:t>e</w:t>
      </w:r>
      <w:r w:rsidRPr="00B82B50">
        <w:rPr>
          <w:rFonts w:eastAsia="Arial"/>
          <w:sz w:val="22"/>
          <w:szCs w:val="22"/>
          <w:lang w:val="hr-HR"/>
        </w:rPr>
        <w:t>d</w:t>
      </w:r>
      <w:r w:rsidRPr="00B82B50">
        <w:rPr>
          <w:rFonts w:eastAsia="Arial"/>
          <w:spacing w:val="-1"/>
          <w:sz w:val="22"/>
          <w:szCs w:val="22"/>
          <w:lang w:val="hr-HR"/>
        </w:rPr>
        <w:t>a</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3"/>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d</w:t>
      </w:r>
      <w:r w:rsidRPr="00B82B50">
        <w:rPr>
          <w:rFonts w:eastAsia="Arial"/>
          <w:spacing w:val="2"/>
          <w:sz w:val="22"/>
          <w:szCs w:val="22"/>
          <w:lang w:val="hr-HR"/>
        </w:rPr>
        <w:t>a</w:t>
      </w:r>
      <w:r w:rsidRPr="00B82B50">
        <w:rPr>
          <w:rFonts w:eastAsia="Arial"/>
          <w:sz w:val="22"/>
          <w:szCs w:val="22"/>
          <w:lang w:val="hr-HR"/>
        </w:rPr>
        <w:t>ta</w:t>
      </w:r>
      <w:r w:rsidRPr="00B82B50">
        <w:rPr>
          <w:rFonts w:eastAsia="Arial"/>
          <w:spacing w:val="3"/>
          <w:sz w:val="22"/>
          <w:szCs w:val="22"/>
          <w:lang w:val="hr-HR"/>
        </w:rPr>
        <w:t>k</w:t>
      </w:r>
      <w:r w:rsidRPr="00B82B50">
        <w:rPr>
          <w:rFonts w:eastAsia="Arial"/>
          <w:sz w:val="22"/>
          <w:szCs w:val="22"/>
          <w:lang w:val="hr-HR"/>
        </w:rPr>
        <w:t>a</w:t>
      </w:r>
      <w:r w:rsidRPr="00B82B50">
        <w:rPr>
          <w:rFonts w:eastAsia="Arial"/>
          <w:spacing w:val="-7"/>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6"/>
          <w:sz w:val="22"/>
          <w:szCs w:val="22"/>
          <w:lang w:val="hr-HR"/>
        </w:rPr>
        <w:t xml:space="preserve"> </w:t>
      </w:r>
      <w:r w:rsidRPr="00B82B50">
        <w:rPr>
          <w:rFonts w:eastAsia="Arial"/>
          <w:b/>
          <w:bCs/>
          <w:sz w:val="22"/>
          <w:szCs w:val="22"/>
          <w:lang w:val="hr-HR"/>
        </w:rPr>
        <w:t>7 dana</w:t>
      </w:r>
      <w:r w:rsidRPr="00B82B50">
        <w:rPr>
          <w:rFonts w:eastAsia="Arial"/>
          <w:b/>
          <w:bCs/>
          <w:spacing w:val="-3"/>
          <w:sz w:val="22"/>
          <w:szCs w:val="22"/>
          <w:lang w:val="hr-HR"/>
        </w:rPr>
        <w:t xml:space="preserve"> </w:t>
      </w:r>
      <w:r w:rsidRPr="00B82B50">
        <w:rPr>
          <w:rFonts w:eastAsia="Arial"/>
          <w:b/>
          <w:bCs/>
          <w:sz w:val="22"/>
          <w:szCs w:val="22"/>
          <w:lang w:val="hr-HR"/>
        </w:rPr>
        <w:t>na</w:t>
      </w:r>
      <w:r w:rsidRPr="00B82B50">
        <w:rPr>
          <w:rFonts w:eastAsia="Arial"/>
          <w:b/>
          <w:bCs/>
          <w:spacing w:val="-1"/>
          <w:sz w:val="22"/>
          <w:szCs w:val="22"/>
          <w:lang w:val="hr-HR"/>
        </w:rPr>
        <w:t>k</w:t>
      </w:r>
      <w:r w:rsidRPr="00B82B50">
        <w:rPr>
          <w:rFonts w:eastAsia="Arial"/>
          <w:b/>
          <w:bCs/>
          <w:sz w:val="22"/>
          <w:szCs w:val="22"/>
          <w:lang w:val="hr-HR"/>
        </w:rPr>
        <w:t>on</w:t>
      </w:r>
      <w:r w:rsidRPr="00B82B50">
        <w:rPr>
          <w:rFonts w:eastAsia="Arial"/>
          <w:b/>
          <w:bCs/>
          <w:spacing w:val="-4"/>
          <w:sz w:val="22"/>
          <w:szCs w:val="22"/>
          <w:lang w:val="hr-HR"/>
        </w:rPr>
        <w:t xml:space="preserve"> </w:t>
      </w:r>
      <w:r w:rsidRPr="00B82B50">
        <w:rPr>
          <w:rFonts w:eastAsia="Arial"/>
          <w:b/>
          <w:bCs/>
          <w:sz w:val="22"/>
          <w:szCs w:val="22"/>
          <w:lang w:val="hr-HR"/>
        </w:rPr>
        <w:t>i</w:t>
      </w:r>
      <w:r w:rsidRPr="00B82B50">
        <w:rPr>
          <w:rFonts w:eastAsia="Arial"/>
          <w:b/>
          <w:bCs/>
          <w:spacing w:val="1"/>
          <w:sz w:val="22"/>
          <w:szCs w:val="22"/>
          <w:lang w:val="hr-HR"/>
        </w:rPr>
        <w:t>z</w:t>
      </w:r>
      <w:r w:rsidRPr="00B82B50">
        <w:rPr>
          <w:rFonts w:eastAsia="Arial"/>
          <w:b/>
          <w:bCs/>
          <w:sz w:val="22"/>
          <w:szCs w:val="22"/>
          <w:lang w:val="hr-HR"/>
        </w:rPr>
        <w:t>da</w:t>
      </w:r>
      <w:r w:rsidRPr="00B82B50">
        <w:rPr>
          <w:rFonts w:eastAsia="Arial"/>
          <w:b/>
          <w:bCs/>
          <w:spacing w:val="1"/>
          <w:sz w:val="22"/>
          <w:szCs w:val="22"/>
          <w:lang w:val="hr-HR"/>
        </w:rPr>
        <w:t>v</w:t>
      </w:r>
      <w:r w:rsidRPr="00B82B50">
        <w:rPr>
          <w:rFonts w:eastAsia="Arial"/>
          <w:b/>
          <w:bCs/>
          <w:sz w:val="22"/>
          <w:szCs w:val="22"/>
          <w:lang w:val="hr-HR"/>
        </w:rPr>
        <w:t>a</w:t>
      </w:r>
      <w:r w:rsidRPr="00B82B50">
        <w:rPr>
          <w:rFonts w:eastAsia="Arial"/>
          <w:b/>
          <w:bCs/>
          <w:spacing w:val="3"/>
          <w:sz w:val="22"/>
          <w:szCs w:val="22"/>
          <w:lang w:val="hr-HR"/>
        </w:rPr>
        <w:t>n</w:t>
      </w:r>
      <w:r w:rsidRPr="00B82B50">
        <w:rPr>
          <w:rFonts w:eastAsia="Arial"/>
          <w:b/>
          <w:bCs/>
          <w:sz w:val="22"/>
          <w:szCs w:val="22"/>
          <w:lang w:val="hr-HR"/>
        </w:rPr>
        <w:t>j</w:t>
      </w:r>
      <w:r w:rsidRPr="00B82B50">
        <w:rPr>
          <w:rFonts w:eastAsia="Arial"/>
          <w:b/>
          <w:bCs/>
          <w:spacing w:val="3"/>
          <w:sz w:val="22"/>
          <w:szCs w:val="22"/>
          <w:lang w:val="hr-HR"/>
        </w:rPr>
        <w:t>a</w:t>
      </w:r>
      <w:r w:rsidRPr="00B82B50">
        <w:rPr>
          <w:rFonts w:eastAsia="Arial"/>
          <w:sz w:val="22"/>
          <w:szCs w:val="22"/>
          <w:lang w:val="hr-HR"/>
        </w:rPr>
        <w:t xml:space="preserve">, a </w:t>
      </w:r>
      <w:r w:rsidRPr="00B82B50">
        <w:rPr>
          <w:rFonts w:eastAsia="Arial"/>
          <w:b/>
          <w:spacing w:val="-8"/>
          <w:sz w:val="22"/>
          <w:szCs w:val="22"/>
          <w:lang w:val="hr-HR"/>
        </w:rPr>
        <w:t xml:space="preserve">posle tog roka umanjuje ostvaren broj poena za 50%.  </w:t>
      </w:r>
      <w:r w:rsidRPr="00B82B50">
        <w:rPr>
          <w:rFonts w:eastAsia="Arial"/>
          <w:spacing w:val="-8"/>
          <w:sz w:val="22"/>
          <w:szCs w:val="22"/>
          <w:lang w:val="hr-HR"/>
        </w:rPr>
        <w:t xml:space="preserve">Krajnji rok za predaju domaćeg zadatka i za studente tradicionalne nastave i za studente onlajn nastave  je 10 (deset) dana pre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pacing w:val="2"/>
          <w:sz w:val="22"/>
          <w:szCs w:val="22"/>
          <w:lang w:val="hr-HR"/>
        </w:rPr>
        <w:t>t</w:t>
      </w:r>
      <w:r w:rsidRPr="00B82B50">
        <w:rPr>
          <w:rFonts w:eastAsia="Arial"/>
          <w:sz w:val="22"/>
          <w:szCs w:val="22"/>
          <w:lang w:val="hr-HR"/>
        </w:rPr>
        <w:t>n</w:t>
      </w:r>
      <w:r w:rsidRPr="00B82B50">
        <w:rPr>
          <w:rFonts w:eastAsia="Arial"/>
          <w:spacing w:val="-1"/>
          <w:sz w:val="22"/>
          <w:szCs w:val="22"/>
          <w:lang w:val="hr-HR"/>
        </w:rPr>
        <w:t>o</w:t>
      </w:r>
      <w:r w:rsidRPr="00B82B50">
        <w:rPr>
          <w:rFonts w:eastAsia="Arial"/>
          <w:sz w:val="22"/>
          <w:szCs w:val="22"/>
          <w:lang w:val="hr-HR"/>
        </w:rPr>
        <w:t>g</w:t>
      </w:r>
      <w:r w:rsidRPr="00B82B50">
        <w:rPr>
          <w:rFonts w:eastAsia="Arial"/>
          <w:spacing w:val="2"/>
          <w:sz w:val="22"/>
          <w:szCs w:val="22"/>
          <w:lang w:val="hr-HR"/>
        </w:rPr>
        <w:t xml:space="preserve"> </w:t>
      </w:r>
      <w:r w:rsidRPr="00B82B50">
        <w:rPr>
          <w:rFonts w:eastAsia="Arial"/>
          <w:spacing w:val="3"/>
          <w:sz w:val="22"/>
          <w:szCs w:val="22"/>
          <w:lang w:val="hr-HR"/>
        </w:rPr>
        <w:t>r</w:t>
      </w:r>
      <w:r w:rsidRPr="00B82B50">
        <w:rPr>
          <w:rFonts w:eastAsia="Arial"/>
          <w:sz w:val="22"/>
          <w:szCs w:val="22"/>
          <w:lang w:val="hr-HR"/>
        </w:rPr>
        <w:t>o</w:t>
      </w:r>
      <w:r w:rsidRPr="00B82B50">
        <w:rPr>
          <w:rFonts w:eastAsia="Arial"/>
          <w:spacing w:val="3"/>
          <w:sz w:val="22"/>
          <w:szCs w:val="22"/>
          <w:lang w:val="hr-HR"/>
        </w:rPr>
        <w:t>k</w:t>
      </w:r>
      <w:r w:rsidRPr="00B82B50">
        <w:rPr>
          <w:rFonts w:eastAsia="Arial"/>
          <w:sz w:val="22"/>
          <w:szCs w:val="22"/>
          <w:lang w:val="hr-HR"/>
        </w:rPr>
        <w:t>a</w:t>
      </w:r>
      <w:r w:rsidRPr="00B82B50">
        <w:rPr>
          <w:rFonts w:eastAsia="Arial"/>
          <w:spacing w:val="5"/>
          <w:sz w:val="22"/>
          <w:szCs w:val="22"/>
          <w:lang w:val="hr-HR"/>
        </w:rPr>
        <w:t xml:space="preserve"> </w:t>
      </w:r>
      <w:r w:rsidRPr="00B82B50">
        <w:rPr>
          <w:rFonts w:eastAsia="Arial"/>
          <w:sz w:val="22"/>
          <w:szCs w:val="22"/>
          <w:lang w:val="hr-HR"/>
        </w:rPr>
        <w:t>u</w:t>
      </w:r>
      <w:r w:rsidRPr="00B82B50">
        <w:rPr>
          <w:rFonts w:eastAsia="Arial"/>
          <w:spacing w:val="8"/>
          <w:sz w:val="22"/>
          <w:szCs w:val="22"/>
          <w:lang w:val="hr-HR"/>
        </w:rPr>
        <w:t xml:space="preserve"> </w:t>
      </w:r>
      <w:r w:rsidRPr="00B82B50">
        <w:rPr>
          <w:rFonts w:eastAsia="Arial"/>
          <w:spacing w:val="3"/>
          <w:sz w:val="22"/>
          <w:szCs w:val="22"/>
          <w:lang w:val="hr-HR"/>
        </w:rPr>
        <w:t>k</w:t>
      </w:r>
      <w:r w:rsidRPr="00B82B50">
        <w:rPr>
          <w:rFonts w:eastAsia="Arial"/>
          <w:spacing w:val="-3"/>
          <w:sz w:val="22"/>
          <w:szCs w:val="22"/>
          <w:lang w:val="hr-HR"/>
        </w:rPr>
        <w:t>o</w:t>
      </w:r>
      <w:r w:rsidRPr="00B82B50">
        <w:rPr>
          <w:rFonts w:eastAsia="Arial"/>
          <w:spacing w:val="2"/>
          <w:sz w:val="22"/>
          <w:szCs w:val="22"/>
          <w:lang w:val="hr-HR"/>
        </w:rPr>
        <w:t>m</w:t>
      </w:r>
      <w:r w:rsidRPr="00B82B50">
        <w:rPr>
          <w:rFonts w:eastAsia="Arial"/>
          <w:sz w:val="22"/>
          <w:szCs w:val="22"/>
          <w:lang w:val="hr-HR"/>
        </w:rPr>
        <w:t>e</w:t>
      </w:r>
      <w:r w:rsidRPr="00B82B50">
        <w:rPr>
          <w:rFonts w:eastAsia="Arial"/>
          <w:spacing w:val="6"/>
          <w:sz w:val="22"/>
          <w:szCs w:val="22"/>
          <w:lang w:val="hr-HR"/>
        </w:rPr>
        <w:t xml:space="preserve"> </w:t>
      </w:r>
      <w:r w:rsidRPr="00B82B50">
        <w:rPr>
          <w:rFonts w:eastAsia="Arial"/>
          <w:spacing w:val="-1"/>
          <w:sz w:val="22"/>
          <w:szCs w:val="22"/>
          <w:lang w:val="hr-HR"/>
        </w:rPr>
        <w:t xml:space="preserve">student </w:t>
      </w:r>
      <w:r w:rsidRPr="00B82B50">
        <w:rPr>
          <w:rFonts w:eastAsia="Arial"/>
          <w:sz w:val="22"/>
          <w:szCs w:val="22"/>
          <w:lang w:val="hr-HR"/>
        </w:rPr>
        <w:t>p</w:t>
      </w:r>
      <w:r w:rsidRPr="00B82B50">
        <w:rPr>
          <w:rFonts w:eastAsia="Arial"/>
          <w:spacing w:val="1"/>
          <w:sz w:val="22"/>
          <w:szCs w:val="22"/>
          <w:lang w:val="hr-HR"/>
        </w:rPr>
        <w:t>o</w:t>
      </w:r>
      <w:r w:rsidRPr="00B82B50">
        <w:rPr>
          <w:rFonts w:eastAsia="Arial"/>
          <w:spacing w:val="-1"/>
          <w:sz w:val="22"/>
          <w:szCs w:val="22"/>
          <w:lang w:val="hr-HR"/>
        </w:rPr>
        <w:t>l</w:t>
      </w:r>
      <w:r w:rsidRPr="00B82B50">
        <w:rPr>
          <w:rFonts w:eastAsia="Arial"/>
          <w:spacing w:val="2"/>
          <w:sz w:val="22"/>
          <w:szCs w:val="22"/>
          <w:lang w:val="hr-HR"/>
        </w:rPr>
        <w:t>a</w:t>
      </w:r>
      <w:r w:rsidRPr="00B82B50">
        <w:rPr>
          <w:rFonts w:eastAsia="Arial"/>
          <w:spacing w:val="-1"/>
          <w:sz w:val="22"/>
          <w:szCs w:val="22"/>
          <w:lang w:val="hr-HR"/>
        </w:rPr>
        <w:t>ž</w:t>
      </w:r>
      <w:r w:rsidRPr="00B82B50">
        <w:rPr>
          <w:rFonts w:eastAsia="Arial"/>
          <w:sz w:val="22"/>
          <w:szCs w:val="22"/>
          <w:lang w:val="hr-HR"/>
        </w:rPr>
        <w:t>e</w:t>
      </w:r>
      <w:r w:rsidRPr="00B82B50">
        <w:rPr>
          <w:rFonts w:eastAsia="Arial"/>
          <w:spacing w:val="5"/>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z w:val="22"/>
          <w:szCs w:val="22"/>
          <w:lang w:val="hr-HR"/>
        </w:rPr>
        <w:t>t.</w:t>
      </w:r>
      <w:r w:rsidRPr="00B82B50">
        <w:rPr>
          <w:rFonts w:eastAsia="Arial"/>
          <w:spacing w:val="5"/>
          <w:sz w:val="22"/>
          <w:szCs w:val="22"/>
          <w:lang w:val="hr-HR"/>
        </w:rPr>
        <w:t xml:space="preserve"> </w:t>
      </w:r>
    </w:p>
    <w:p w14:paraId="58B743D1" w14:textId="77777777" w:rsidR="007207AA" w:rsidRPr="00B82B50" w:rsidRDefault="007207AA" w:rsidP="007207AA">
      <w:pPr>
        <w:ind w:left="709" w:right="-20"/>
        <w:rPr>
          <w:rFonts w:eastAsia="Arial"/>
          <w:sz w:val="22"/>
          <w:szCs w:val="22"/>
          <w:lang w:val="hr-HR"/>
        </w:rPr>
      </w:pPr>
      <w:r w:rsidRPr="00B82B50">
        <w:rPr>
          <w:rFonts w:eastAsia="Arial"/>
          <w:spacing w:val="-1"/>
          <w:sz w:val="22"/>
          <w:szCs w:val="22"/>
          <w:lang w:val="hr-HR"/>
        </w:rPr>
        <w:lastRenderedPageBreak/>
        <w:t>P</w:t>
      </w:r>
      <w:r w:rsidRPr="00B82B50">
        <w:rPr>
          <w:rFonts w:eastAsia="Arial"/>
          <w:spacing w:val="1"/>
          <w:sz w:val="22"/>
          <w:szCs w:val="22"/>
          <w:lang w:val="hr-HR"/>
        </w:rPr>
        <w:t>r</w:t>
      </w:r>
      <w:r w:rsidRPr="00B82B50">
        <w:rPr>
          <w:rFonts w:eastAsia="Arial"/>
          <w:sz w:val="22"/>
          <w:szCs w:val="22"/>
          <w:lang w:val="hr-HR"/>
        </w:rPr>
        <w:t>o</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3"/>
          <w:sz w:val="22"/>
          <w:szCs w:val="22"/>
          <w:lang w:val="hr-HR"/>
        </w:rPr>
        <w:t>k</w:t>
      </w:r>
      <w:r w:rsidRPr="00B82B50">
        <w:rPr>
          <w:rFonts w:eastAsia="Arial"/>
          <w:sz w:val="22"/>
          <w:szCs w:val="22"/>
          <w:lang w:val="hr-HR"/>
        </w:rPr>
        <w:t>to</w:t>
      </w:r>
      <w:r w:rsidRPr="00B82B50">
        <w:rPr>
          <w:rFonts w:eastAsia="Arial"/>
          <w:spacing w:val="-2"/>
          <w:sz w:val="22"/>
          <w:szCs w:val="22"/>
          <w:lang w:val="hr-HR"/>
        </w:rPr>
        <w:t>v</w:t>
      </w:r>
      <w:r w:rsidRPr="00B82B50">
        <w:rPr>
          <w:rFonts w:eastAsia="Arial"/>
          <w:sz w:val="22"/>
          <w:szCs w:val="22"/>
          <w:lang w:val="hr-HR"/>
        </w:rPr>
        <w:t>a</w:t>
      </w:r>
      <w:r w:rsidRPr="00B82B50">
        <w:rPr>
          <w:rFonts w:eastAsia="Arial"/>
          <w:spacing w:val="-1"/>
          <w:sz w:val="22"/>
          <w:szCs w:val="22"/>
          <w:lang w:val="hr-HR"/>
        </w:rPr>
        <w:t>n</w:t>
      </w:r>
      <w:r w:rsidRPr="00B82B50">
        <w:rPr>
          <w:rFonts w:eastAsia="Arial"/>
          <w:sz w:val="22"/>
          <w:szCs w:val="22"/>
          <w:lang w:val="hr-HR"/>
        </w:rPr>
        <w:t>o</w:t>
      </w:r>
      <w:r w:rsidRPr="00B82B50">
        <w:rPr>
          <w:rFonts w:eastAsia="Arial"/>
          <w:spacing w:val="-10"/>
          <w:sz w:val="22"/>
          <w:szCs w:val="22"/>
          <w:lang w:val="hr-HR"/>
        </w:rPr>
        <w:t xml:space="preserve"> </w:t>
      </w:r>
      <w:r w:rsidRPr="00B82B50">
        <w:rPr>
          <w:rFonts w:eastAsia="Arial"/>
          <w:spacing w:val="-1"/>
          <w:sz w:val="22"/>
          <w:szCs w:val="22"/>
          <w:lang w:val="hr-HR"/>
        </w:rPr>
        <w:t>v</w:t>
      </w:r>
      <w:r w:rsidRPr="00B82B50">
        <w:rPr>
          <w:rFonts w:eastAsia="Arial"/>
          <w:spacing w:val="1"/>
          <w:sz w:val="22"/>
          <w:szCs w:val="22"/>
          <w:lang w:val="hr-HR"/>
        </w:rPr>
        <w:t>r</w:t>
      </w:r>
      <w:r w:rsidRPr="00B82B50">
        <w:rPr>
          <w:rFonts w:eastAsia="Arial"/>
          <w:sz w:val="22"/>
          <w:szCs w:val="22"/>
          <w:lang w:val="hr-HR"/>
        </w:rPr>
        <w:t>e</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6"/>
          <w:sz w:val="22"/>
          <w:szCs w:val="22"/>
          <w:lang w:val="hr-HR"/>
        </w:rPr>
        <w:t xml:space="preserve"> </w:t>
      </w:r>
      <w:r w:rsidRPr="00B82B50">
        <w:rPr>
          <w:rFonts w:eastAsia="Arial"/>
          <w:spacing w:val="-1"/>
          <w:sz w:val="22"/>
          <w:szCs w:val="22"/>
          <w:lang w:val="hr-HR"/>
        </w:rPr>
        <w:t>p</w:t>
      </w:r>
      <w:r w:rsidRPr="00B82B50">
        <w:rPr>
          <w:rFonts w:eastAsia="Arial"/>
          <w:sz w:val="22"/>
          <w:szCs w:val="22"/>
          <w:lang w:val="hr-HR"/>
        </w:rPr>
        <w:t>otr</w:t>
      </w:r>
      <w:r w:rsidRPr="00B82B50">
        <w:rPr>
          <w:rFonts w:eastAsia="Arial"/>
          <w:spacing w:val="2"/>
          <w:sz w:val="22"/>
          <w:szCs w:val="22"/>
          <w:lang w:val="hr-HR"/>
        </w:rPr>
        <w:t>eb</w:t>
      </w:r>
      <w:r w:rsidRPr="00B82B50">
        <w:rPr>
          <w:rFonts w:eastAsia="Arial"/>
          <w:sz w:val="22"/>
          <w:szCs w:val="22"/>
          <w:lang w:val="hr-HR"/>
        </w:rPr>
        <w:t>no</w:t>
      </w:r>
      <w:r w:rsidRPr="00B82B50">
        <w:rPr>
          <w:rFonts w:eastAsia="Arial"/>
          <w:spacing w:val="-7"/>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 xml:space="preserve"> </w:t>
      </w:r>
      <w:r w:rsidRPr="00B82B50">
        <w:rPr>
          <w:rFonts w:eastAsia="Arial"/>
          <w:spacing w:val="1"/>
          <w:sz w:val="22"/>
          <w:szCs w:val="22"/>
          <w:lang w:val="hr-HR"/>
        </w:rPr>
        <w:t>i</w:t>
      </w:r>
      <w:r w:rsidRPr="00B82B50">
        <w:rPr>
          <w:rFonts w:eastAsia="Arial"/>
          <w:spacing w:val="-4"/>
          <w:sz w:val="22"/>
          <w:szCs w:val="22"/>
          <w:lang w:val="hr-HR"/>
        </w:rPr>
        <w:t>z</w:t>
      </w:r>
      <w:r w:rsidRPr="00B82B50">
        <w:rPr>
          <w:rFonts w:eastAsia="Arial"/>
          <w:spacing w:val="1"/>
          <w:sz w:val="22"/>
          <w:szCs w:val="22"/>
          <w:lang w:val="hr-HR"/>
        </w:rPr>
        <w:t>r</w:t>
      </w:r>
      <w:r w:rsidRPr="00B82B50">
        <w:rPr>
          <w:rFonts w:eastAsia="Arial"/>
          <w:spacing w:val="2"/>
          <w:sz w:val="22"/>
          <w:szCs w:val="22"/>
          <w:lang w:val="hr-HR"/>
        </w:rPr>
        <w:t>a</w:t>
      </w:r>
      <w:r w:rsidRPr="00B82B50">
        <w:rPr>
          <w:rFonts w:eastAsia="Arial"/>
          <w:sz w:val="22"/>
          <w:szCs w:val="22"/>
          <w:lang w:val="hr-HR"/>
        </w:rPr>
        <w:t>du</w:t>
      </w:r>
      <w:r w:rsidRPr="00B82B50">
        <w:rPr>
          <w:rFonts w:eastAsia="Arial"/>
          <w:spacing w:val="-4"/>
          <w:sz w:val="22"/>
          <w:szCs w:val="22"/>
          <w:lang w:val="hr-HR"/>
        </w:rPr>
        <w:t xml:space="preserve"> </w:t>
      </w:r>
      <w:r w:rsidRPr="00B82B50">
        <w:rPr>
          <w:rFonts w:eastAsia="Arial"/>
          <w:spacing w:val="-1"/>
          <w:sz w:val="22"/>
          <w:szCs w:val="22"/>
          <w:lang w:val="hr-HR"/>
        </w:rPr>
        <w:t>z</w:t>
      </w:r>
      <w:r w:rsidRPr="00B82B50">
        <w:rPr>
          <w:rFonts w:eastAsia="Arial"/>
          <w:spacing w:val="2"/>
          <w:sz w:val="22"/>
          <w:szCs w:val="22"/>
          <w:lang w:val="hr-HR"/>
        </w:rPr>
        <w:t>a</w:t>
      </w:r>
      <w:r w:rsidRPr="00B82B50">
        <w:rPr>
          <w:rFonts w:eastAsia="Arial"/>
          <w:sz w:val="22"/>
          <w:szCs w:val="22"/>
          <w:lang w:val="hr-HR"/>
        </w:rPr>
        <w:t>d</w:t>
      </w:r>
      <w:r w:rsidRPr="00B82B50">
        <w:rPr>
          <w:rFonts w:eastAsia="Arial"/>
          <w:spacing w:val="-1"/>
          <w:sz w:val="22"/>
          <w:szCs w:val="22"/>
          <w:lang w:val="hr-HR"/>
        </w:rPr>
        <w:t>a</w:t>
      </w:r>
      <w:r w:rsidRPr="00B82B50">
        <w:rPr>
          <w:rFonts w:eastAsia="Arial"/>
          <w:sz w:val="22"/>
          <w:szCs w:val="22"/>
          <w:lang w:val="hr-HR"/>
        </w:rPr>
        <w:t>ta</w:t>
      </w:r>
      <w:r w:rsidRPr="00B82B50">
        <w:rPr>
          <w:rFonts w:eastAsia="Arial"/>
          <w:spacing w:val="3"/>
          <w:sz w:val="22"/>
          <w:szCs w:val="22"/>
          <w:lang w:val="hr-HR"/>
        </w:rPr>
        <w:t>k</w:t>
      </w:r>
      <w:r w:rsidRPr="00B82B50">
        <w:rPr>
          <w:rFonts w:eastAsia="Arial"/>
          <w:sz w:val="22"/>
          <w:szCs w:val="22"/>
          <w:lang w:val="hr-HR"/>
        </w:rPr>
        <w:t>a</w:t>
      </w:r>
      <w:r w:rsidRPr="00B82B50">
        <w:rPr>
          <w:rFonts w:eastAsia="Arial"/>
          <w:spacing w:val="-8"/>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z</w:t>
      </w:r>
      <w:r w:rsidRPr="00B82B50">
        <w:rPr>
          <w:rFonts w:eastAsia="Arial"/>
          <w:sz w:val="22"/>
          <w:szCs w:val="22"/>
          <w:lang w:val="hr-HR"/>
        </w:rPr>
        <w:t>n</w:t>
      </w:r>
      <w:r w:rsidRPr="00B82B50">
        <w:rPr>
          <w:rFonts w:eastAsia="Arial"/>
          <w:spacing w:val="1"/>
          <w:sz w:val="22"/>
          <w:szCs w:val="22"/>
          <w:lang w:val="hr-HR"/>
        </w:rPr>
        <w:t>os</w:t>
      </w:r>
      <w:r w:rsidRPr="00B82B50">
        <w:rPr>
          <w:rFonts w:eastAsia="Arial"/>
          <w:spacing w:val="-1"/>
          <w:sz w:val="22"/>
          <w:szCs w:val="22"/>
          <w:lang w:val="hr-HR"/>
        </w:rPr>
        <w:t>i</w:t>
      </w:r>
      <w:r w:rsidRPr="00B82B50">
        <w:rPr>
          <w:rFonts w:eastAsia="Arial"/>
          <w:sz w:val="22"/>
          <w:szCs w:val="22"/>
          <w:lang w:val="hr-HR"/>
        </w:rPr>
        <w:t>:</w:t>
      </w:r>
    </w:p>
    <w:tbl>
      <w:tblPr>
        <w:tblW w:w="0" w:type="auto"/>
        <w:jc w:val="center"/>
        <w:tblLayout w:type="fixed"/>
        <w:tblCellMar>
          <w:left w:w="0" w:type="dxa"/>
          <w:right w:w="0" w:type="dxa"/>
        </w:tblCellMar>
        <w:tblLook w:val="01E0" w:firstRow="1" w:lastRow="1" w:firstColumn="1" w:lastColumn="1" w:noHBand="0" w:noVBand="0"/>
      </w:tblPr>
      <w:tblGrid>
        <w:gridCol w:w="914"/>
        <w:gridCol w:w="914"/>
        <w:gridCol w:w="912"/>
        <w:gridCol w:w="915"/>
        <w:gridCol w:w="914"/>
      </w:tblGrid>
      <w:tr w:rsidR="00D4683C" w:rsidRPr="00B82B50" w14:paraId="3967B5C2" w14:textId="77777777" w:rsidTr="00303974">
        <w:trPr>
          <w:trHeight w:hRule="exact" w:val="382"/>
          <w:jc w:val="center"/>
        </w:trPr>
        <w:tc>
          <w:tcPr>
            <w:tcW w:w="914" w:type="dxa"/>
            <w:tcBorders>
              <w:top w:val="single" w:sz="4" w:space="0" w:color="000000"/>
              <w:left w:val="single" w:sz="4" w:space="0" w:color="000000"/>
              <w:bottom w:val="single" w:sz="4" w:space="0" w:color="000000"/>
              <w:right w:val="single" w:sz="4" w:space="0" w:color="000000"/>
            </w:tcBorders>
            <w:vAlign w:val="center"/>
          </w:tcPr>
          <w:p w14:paraId="09B18970" w14:textId="77777777" w:rsidR="00D4683C" w:rsidRPr="008E5D38" w:rsidRDefault="00D4683C" w:rsidP="00303974">
            <w:pPr>
              <w:spacing w:before="0" w:line="110" w:lineRule="exact"/>
              <w:jc w:val="center"/>
              <w:rPr>
                <w:color w:val="0000FF"/>
                <w:sz w:val="22"/>
                <w:szCs w:val="22"/>
                <w:lang w:val="hr-HR"/>
              </w:rPr>
            </w:pPr>
          </w:p>
          <w:p w14:paraId="7AF23F5D" w14:textId="77777777" w:rsidR="00D4683C" w:rsidRPr="008E5D38" w:rsidRDefault="00D4683C" w:rsidP="00303974">
            <w:pPr>
              <w:spacing w:before="0"/>
              <w:ind w:left="354" w:right="333"/>
              <w:jc w:val="center"/>
              <w:rPr>
                <w:rFonts w:eastAsia="Arial"/>
                <w:color w:val="0000FF"/>
                <w:sz w:val="22"/>
                <w:szCs w:val="22"/>
                <w:lang w:val="hr-HR"/>
              </w:rPr>
            </w:pPr>
            <w:r w:rsidRPr="008E5D38">
              <w:rPr>
                <w:rFonts w:eastAsia="Arial"/>
                <w:color w:val="0000FF"/>
                <w:sz w:val="22"/>
                <w:szCs w:val="22"/>
                <w:lang w:val="hr-HR"/>
              </w:rPr>
              <w:t>1</w:t>
            </w:r>
          </w:p>
        </w:tc>
        <w:tc>
          <w:tcPr>
            <w:tcW w:w="914" w:type="dxa"/>
            <w:tcBorders>
              <w:top w:val="single" w:sz="4" w:space="0" w:color="000000"/>
              <w:left w:val="single" w:sz="4" w:space="0" w:color="000000"/>
              <w:bottom w:val="single" w:sz="4" w:space="0" w:color="000000"/>
              <w:right w:val="single" w:sz="4" w:space="0" w:color="000000"/>
            </w:tcBorders>
            <w:vAlign w:val="center"/>
          </w:tcPr>
          <w:p w14:paraId="3A75BD09" w14:textId="77777777" w:rsidR="00D4683C" w:rsidRPr="008E5D38" w:rsidRDefault="00D4683C" w:rsidP="00303974">
            <w:pPr>
              <w:spacing w:before="0" w:line="110" w:lineRule="exact"/>
              <w:jc w:val="center"/>
              <w:rPr>
                <w:color w:val="0000FF"/>
                <w:sz w:val="22"/>
                <w:szCs w:val="22"/>
                <w:lang w:val="hr-HR"/>
              </w:rPr>
            </w:pPr>
          </w:p>
          <w:p w14:paraId="51E1CBA0" w14:textId="77777777" w:rsidR="00D4683C" w:rsidRPr="008E5D38" w:rsidRDefault="00D4683C" w:rsidP="00303974">
            <w:pPr>
              <w:spacing w:before="0"/>
              <w:ind w:left="351" w:right="336"/>
              <w:jc w:val="center"/>
              <w:rPr>
                <w:rFonts w:eastAsia="Arial"/>
                <w:color w:val="0000FF"/>
                <w:sz w:val="22"/>
                <w:szCs w:val="22"/>
                <w:lang w:val="hr-HR"/>
              </w:rPr>
            </w:pPr>
            <w:r w:rsidRPr="008E5D38">
              <w:rPr>
                <w:rFonts w:eastAsia="Arial"/>
                <w:color w:val="0000FF"/>
                <w:sz w:val="22"/>
                <w:szCs w:val="22"/>
                <w:lang w:val="hr-HR"/>
              </w:rPr>
              <w:t>2</w:t>
            </w:r>
          </w:p>
        </w:tc>
        <w:tc>
          <w:tcPr>
            <w:tcW w:w="912" w:type="dxa"/>
            <w:tcBorders>
              <w:top w:val="single" w:sz="4" w:space="0" w:color="000000"/>
              <w:left w:val="single" w:sz="4" w:space="0" w:color="000000"/>
              <w:bottom w:val="single" w:sz="4" w:space="0" w:color="000000"/>
              <w:right w:val="single" w:sz="4" w:space="0" w:color="000000"/>
            </w:tcBorders>
            <w:vAlign w:val="center"/>
          </w:tcPr>
          <w:p w14:paraId="5E4D8C4B" w14:textId="77777777" w:rsidR="00D4683C" w:rsidRPr="008E5D38" w:rsidRDefault="00D4683C" w:rsidP="00303974">
            <w:pPr>
              <w:spacing w:before="0" w:line="110" w:lineRule="exact"/>
              <w:jc w:val="center"/>
              <w:rPr>
                <w:color w:val="0000FF"/>
                <w:sz w:val="22"/>
                <w:szCs w:val="22"/>
                <w:lang w:val="hr-HR"/>
              </w:rPr>
            </w:pPr>
          </w:p>
          <w:p w14:paraId="600C0AE9" w14:textId="77777777" w:rsidR="00D4683C" w:rsidRPr="008E5D38" w:rsidRDefault="00D4683C" w:rsidP="00303974">
            <w:pPr>
              <w:spacing w:before="0"/>
              <w:ind w:left="351" w:right="333"/>
              <w:jc w:val="center"/>
              <w:rPr>
                <w:rFonts w:eastAsia="Arial"/>
                <w:color w:val="0000FF"/>
                <w:sz w:val="22"/>
                <w:szCs w:val="22"/>
                <w:lang w:val="hr-HR"/>
              </w:rPr>
            </w:pPr>
            <w:r w:rsidRPr="008E5D38">
              <w:rPr>
                <w:rFonts w:eastAsia="Arial"/>
                <w:color w:val="0000FF"/>
                <w:sz w:val="22"/>
                <w:szCs w:val="22"/>
                <w:lang w:val="hr-HR"/>
              </w:rPr>
              <w:t>3</w:t>
            </w:r>
          </w:p>
        </w:tc>
        <w:tc>
          <w:tcPr>
            <w:tcW w:w="915" w:type="dxa"/>
            <w:tcBorders>
              <w:top w:val="single" w:sz="4" w:space="0" w:color="000000"/>
              <w:left w:val="single" w:sz="4" w:space="0" w:color="000000"/>
              <w:bottom w:val="single" w:sz="4" w:space="0" w:color="000000"/>
              <w:right w:val="single" w:sz="4" w:space="0" w:color="000000"/>
            </w:tcBorders>
            <w:vAlign w:val="center"/>
          </w:tcPr>
          <w:p w14:paraId="490B7B8A" w14:textId="77777777" w:rsidR="00D4683C" w:rsidRPr="008E5D38" w:rsidRDefault="00D4683C" w:rsidP="00303974">
            <w:pPr>
              <w:spacing w:before="0" w:line="110" w:lineRule="exact"/>
              <w:jc w:val="center"/>
              <w:rPr>
                <w:color w:val="0000FF"/>
                <w:sz w:val="22"/>
                <w:szCs w:val="22"/>
                <w:lang w:val="hr-HR"/>
              </w:rPr>
            </w:pPr>
          </w:p>
          <w:p w14:paraId="588F3061" w14:textId="77777777" w:rsidR="00D4683C" w:rsidRPr="008E5D38" w:rsidRDefault="00D4683C" w:rsidP="00303974">
            <w:pPr>
              <w:spacing w:before="0"/>
              <w:ind w:left="354" w:right="334"/>
              <w:jc w:val="center"/>
              <w:rPr>
                <w:rFonts w:eastAsia="Arial"/>
                <w:color w:val="0000FF"/>
                <w:sz w:val="22"/>
                <w:szCs w:val="22"/>
                <w:lang w:val="hr-HR"/>
              </w:rPr>
            </w:pPr>
            <w:r w:rsidRPr="008E5D38">
              <w:rPr>
                <w:rFonts w:eastAsia="Arial"/>
                <w:color w:val="0000FF"/>
                <w:sz w:val="22"/>
                <w:szCs w:val="22"/>
                <w:lang w:val="hr-HR"/>
              </w:rPr>
              <w:t>4</w:t>
            </w:r>
          </w:p>
        </w:tc>
        <w:tc>
          <w:tcPr>
            <w:tcW w:w="914" w:type="dxa"/>
            <w:tcBorders>
              <w:top w:val="single" w:sz="4" w:space="0" w:color="000000"/>
              <w:left w:val="single" w:sz="4" w:space="0" w:color="000000"/>
              <w:bottom w:val="single" w:sz="4" w:space="0" w:color="000000"/>
              <w:right w:val="single" w:sz="4" w:space="0" w:color="000000"/>
            </w:tcBorders>
            <w:vAlign w:val="center"/>
          </w:tcPr>
          <w:p w14:paraId="083FCB83" w14:textId="77777777" w:rsidR="00D4683C" w:rsidRPr="008E5D38" w:rsidRDefault="00D4683C" w:rsidP="00303974">
            <w:pPr>
              <w:spacing w:before="0" w:line="110" w:lineRule="exact"/>
              <w:jc w:val="center"/>
              <w:rPr>
                <w:color w:val="0000FF"/>
                <w:sz w:val="22"/>
                <w:szCs w:val="22"/>
                <w:lang w:val="hr-HR"/>
              </w:rPr>
            </w:pPr>
          </w:p>
          <w:p w14:paraId="126F2501" w14:textId="77777777" w:rsidR="00D4683C" w:rsidRPr="008E5D38" w:rsidRDefault="00D4683C" w:rsidP="00303974">
            <w:pPr>
              <w:spacing w:before="0"/>
              <w:ind w:left="354" w:right="333"/>
              <w:jc w:val="center"/>
              <w:rPr>
                <w:rFonts w:eastAsia="Arial"/>
                <w:color w:val="0000FF"/>
                <w:sz w:val="22"/>
                <w:szCs w:val="22"/>
                <w:lang w:val="hr-HR"/>
              </w:rPr>
            </w:pPr>
            <w:r w:rsidRPr="008E5D38">
              <w:rPr>
                <w:rFonts w:eastAsia="Arial"/>
                <w:color w:val="0000FF"/>
                <w:sz w:val="22"/>
                <w:szCs w:val="22"/>
                <w:lang w:val="hr-HR"/>
              </w:rPr>
              <w:t>5</w:t>
            </w:r>
          </w:p>
        </w:tc>
      </w:tr>
      <w:tr w:rsidR="00D4683C" w:rsidRPr="00B82B50" w14:paraId="4D1ECBB7" w14:textId="77777777" w:rsidTr="00303974">
        <w:trPr>
          <w:trHeight w:hRule="exact" w:val="384"/>
          <w:jc w:val="center"/>
        </w:trPr>
        <w:tc>
          <w:tcPr>
            <w:tcW w:w="914" w:type="dxa"/>
            <w:tcBorders>
              <w:top w:val="single" w:sz="4" w:space="0" w:color="000000"/>
              <w:left w:val="single" w:sz="4" w:space="0" w:color="000000"/>
              <w:bottom w:val="single" w:sz="4" w:space="0" w:color="000000"/>
              <w:right w:val="single" w:sz="4" w:space="0" w:color="000000"/>
            </w:tcBorders>
            <w:vAlign w:val="center"/>
          </w:tcPr>
          <w:p w14:paraId="5AB4A91E" w14:textId="77777777" w:rsidR="00D4683C" w:rsidRPr="008E5D38" w:rsidRDefault="00D4683C" w:rsidP="00303974">
            <w:pPr>
              <w:spacing w:before="0" w:line="110" w:lineRule="exact"/>
              <w:jc w:val="center"/>
              <w:rPr>
                <w:color w:val="0000FF"/>
                <w:sz w:val="22"/>
                <w:szCs w:val="22"/>
                <w:lang w:val="hr-HR"/>
              </w:rPr>
            </w:pPr>
          </w:p>
          <w:p w14:paraId="5FC8D557" w14:textId="089F0686" w:rsidR="00D4683C" w:rsidRPr="008E5D38" w:rsidRDefault="00D4683C" w:rsidP="00303974">
            <w:pPr>
              <w:spacing w:before="0"/>
              <w:ind w:left="237" w:right="-20"/>
              <w:jc w:val="center"/>
              <w:rPr>
                <w:rFonts w:eastAsia="Arial"/>
                <w:color w:val="0000FF"/>
                <w:sz w:val="22"/>
                <w:szCs w:val="22"/>
                <w:lang w:val="hr-HR"/>
              </w:rPr>
            </w:pPr>
            <w:r>
              <w:rPr>
                <w:rFonts w:eastAsia="Arial"/>
                <w:color w:val="0000FF"/>
                <w:sz w:val="22"/>
                <w:szCs w:val="22"/>
                <w:lang w:val="hr-HR"/>
              </w:rPr>
              <w:t xml:space="preserve">1 </w:t>
            </w:r>
            <w:r w:rsidRPr="008E5D38">
              <w:rPr>
                <w:rFonts w:eastAsia="Arial"/>
                <w:color w:val="0000FF"/>
                <w:sz w:val="22"/>
                <w:szCs w:val="22"/>
                <w:lang w:val="hr-HR"/>
              </w:rPr>
              <w:t>h</w:t>
            </w:r>
          </w:p>
        </w:tc>
        <w:tc>
          <w:tcPr>
            <w:tcW w:w="914" w:type="dxa"/>
            <w:tcBorders>
              <w:top w:val="single" w:sz="4" w:space="0" w:color="000000"/>
              <w:left w:val="single" w:sz="4" w:space="0" w:color="000000"/>
              <w:bottom w:val="single" w:sz="4" w:space="0" w:color="000000"/>
              <w:right w:val="single" w:sz="4" w:space="0" w:color="000000"/>
            </w:tcBorders>
            <w:vAlign w:val="center"/>
          </w:tcPr>
          <w:p w14:paraId="36AD4498" w14:textId="77777777" w:rsidR="00D4683C" w:rsidRPr="008E5D38" w:rsidRDefault="00D4683C" w:rsidP="00303974">
            <w:pPr>
              <w:spacing w:before="0" w:line="110" w:lineRule="exact"/>
              <w:jc w:val="center"/>
              <w:rPr>
                <w:color w:val="0000FF"/>
                <w:sz w:val="22"/>
                <w:szCs w:val="22"/>
                <w:lang w:val="hr-HR"/>
              </w:rPr>
            </w:pPr>
          </w:p>
          <w:p w14:paraId="302D5AD4" w14:textId="7BD5389A" w:rsidR="00D4683C" w:rsidRPr="008E5D38" w:rsidRDefault="00D4683C" w:rsidP="00303974">
            <w:pPr>
              <w:spacing w:before="0"/>
              <w:ind w:left="234" w:right="-20"/>
              <w:jc w:val="center"/>
              <w:rPr>
                <w:rFonts w:eastAsia="Arial"/>
                <w:color w:val="0000FF"/>
                <w:sz w:val="22"/>
                <w:szCs w:val="22"/>
                <w:lang w:val="hr-HR"/>
              </w:rPr>
            </w:pPr>
            <w:r>
              <w:rPr>
                <w:rFonts w:eastAsia="Arial"/>
                <w:color w:val="0000FF"/>
                <w:sz w:val="22"/>
                <w:szCs w:val="22"/>
                <w:lang w:val="hr-HR"/>
              </w:rPr>
              <w:t xml:space="preserve">1 </w:t>
            </w:r>
            <w:r w:rsidRPr="008E5D38">
              <w:rPr>
                <w:rFonts w:eastAsia="Arial"/>
                <w:color w:val="0000FF"/>
                <w:sz w:val="22"/>
                <w:szCs w:val="22"/>
                <w:lang w:val="hr-HR"/>
              </w:rPr>
              <w:t>h</w:t>
            </w:r>
          </w:p>
        </w:tc>
        <w:tc>
          <w:tcPr>
            <w:tcW w:w="912" w:type="dxa"/>
            <w:tcBorders>
              <w:top w:val="single" w:sz="4" w:space="0" w:color="000000"/>
              <w:left w:val="single" w:sz="4" w:space="0" w:color="000000"/>
              <w:bottom w:val="single" w:sz="4" w:space="0" w:color="000000"/>
              <w:right w:val="single" w:sz="4" w:space="0" w:color="000000"/>
            </w:tcBorders>
            <w:vAlign w:val="center"/>
          </w:tcPr>
          <w:p w14:paraId="57024829" w14:textId="77777777" w:rsidR="00D4683C" w:rsidRPr="008E5D38" w:rsidRDefault="00D4683C" w:rsidP="00303974">
            <w:pPr>
              <w:spacing w:before="0" w:line="110" w:lineRule="exact"/>
              <w:jc w:val="center"/>
              <w:rPr>
                <w:color w:val="0000FF"/>
                <w:sz w:val="22"/>
                <w:szCs w:val="22"/>
                <w:lang w:val="hr-HR"/>
              </w:rPr>
            </w:pPr>
          </w:p>
          <w:p w14:paraId="0D97423C" w14:textId="3F2E9C3E" w:rsidR="00D4683C" w:rsidRPr="008E5D38" w:rsidRDefault="00D4683C" w:rsidP="00303974">
            <w:pPr>
              <w:spacing w:before="0"/>
              <w:ind w:left="234" w:right="-20"/>
              <w:rPr>
                <w:rFonts w:eastAsia="Arial"/>
                <w:color w:val="0000FF"/>
                <w:sz w:val="22"/>
                <w:szCs w:val="22"/>
                <w:lang w:val="hr-HR"/>
              </w:rPr>
            </w:pPr>
            <w:r>
              <w:rPr>
                <w:rFonts w:eastAsia="Arial"/>
                <w:color w:val="0000FF"/>
                <w:sz w:val="22"/>
                <w:szCs w:val="22"/>
                <w:lang w:val="hr-HR"/>
              </w:rPr>
              <w:t xml:space="preserve">1 </w:t>
            </w:r>
            <w:r w:rsidRPr="008E5D38">
              <w:rPr>
                <w:rFonts w:eastAsia="Arial"/>
                <w:color w:val="0000FF"/>
                <w:sz w:val="22"/>
                <w:szCs w:val="22"/>
                <w:lang w:val="hr-HR"/>
              </w:rPr>
              <w:t>h</w:t>
            </w:r>
          </w:p>
        </w:tc>
        <w:tc>
          <w:tcPr>
            <w:tcW w:w="915" w:type="dxa"/>
            <w:tcBorders>
              <w:top w:val="single" w:sz="4" w:space="0" w:color="000000"/>
              <w:left w:val="single" w:sz="4" w:space="0" w:color="000000"/>
              <w:bottom w:val="single" w:sz="4" w:space="0" w:color="000000"/>
              <w:right w:val="single" w:sz="4" w:space="0" w:color="000000"/>
            </w:tcBorders>
          </w:tcPr>
          <w:p w14:paraId="7ED4BC81" w14:textId="25FFDD6A" w:rsidR="00D4683C" w:rsidRPr="008E5D38" w:rsidRDefault="00D4683C" w:rsidP="00303974">
            <w:pPr>
              <w:spacing w:before="0"/>
              <w:ind w:left="237" w:right="-20"/>
              <w:jc w:val="center"/>
              <w:rPr>
                <w:rFonts w:eastAsia="Arial"/>
                <w:color w:val="0000FF"/>
                <w:sz w:val="22"/>
                <w:szCs w:val="22"/>
                <w:lang w:val="hr-HR"/>
              </w:rPr>
            </w:pPr>
            <w:r>
              <w:rPr>
                <w:rFonts w:eastAsia="Arial"/>
                <w:color w:val="0000FF"/>
                <w:sz w:val="22"/>
                <w:szCs w:val="22"/>
                <w:lang w:val="hr-HR"/>
              </w:rPr>
              <w:t xml:space="preserve">1 </w:t>
            </w:r>
            <w:r w:rsidRPr="008E5D38">
              <w:rPr>
                <w:rFonts w:eastAsia="Arial"/>
                <w:color w:val="0000FF"/>
                <w:sz w:val="22"/>
                <w:szCs w:val="22"/>
                <w:lang w:val="hr-HR"/>
              </w:rPr>
              <w:t>h</w:t>
            </w:r>
          </w:p>
        </w:tc>
        <w:tc>
          <w:tcPr>
            <w:tcW w:w="914" w:type="dxa"/>
            <w:tcBorders>
              <w:top w:val="single" w:sz="4" w:space="0" w:color="000000"/>
              <w:left w:val="single" w:sz="4" w:space="0" w:color="000000"/>
              <w:bottom w:val="single" w:sz="4" w:space="0" w:color="000000"/>
              <w:right w:val="single" w:sz="4" w:space="0" w:color="000000"/>
            </w:tcBorders>
          </w:tcPr>
          <w:p w14:paraId="4250905B" w14:textId="4A88A5B5" w:rsidR="00D4683C" w:rsidRPr="008E5D38" w:rsidRDefault="00D4683C" w:rsidP="00303974">
            <w:pPr>
              <w:spacing w:before="0"/>
              <w:ind w:left="237" w:right="-20"/>
              <w:jc w:val="center"/>
              <w:rPr>
                <w:rFonts w:eastAsia="Arial"/>
                <w:color w:val="0000FF"/>
                <w:sz w:val="22"/>
                <w:szCs w:val="22"/>
                <w:lang w:val="hr-HR"/>
              </w:rPr>
            </w:pPr>
            <w:r>
              <w:rPr>
                <w:rFonts w:eastAsia="Arial"/>
                <w:color w:val="0000FF"/>
                <w:sz w:val="22"/>
                <w:szCs w:val="22"/>
                <w:lang w:val="hr-HR"/>
              </w:rPr>
              <w:t xml:space="preserve">1 </w:t>
            </w:r>
            <w:r w:rsidRPr="008E5D38">
              <w:rPr>
                <w:rFonts w:eastAsia="Arial"/>
                <w:color w:val="0000FF"/>
                <w:sz w:val="22"/>
                <w:szCs w:val="22"/>
                <w:lang w:val="hr-HR"/>
              </w:rPr>
              <w:t>h</w:t>
            </w:r>
          </w:p>
        </w:tc>
      </w:tr>
    </w:tbl>
    <w:p w14:paraId="2502EB61" w14:textId="391286C8" w:rsidR="00D4683C" w:rsidRPr="00F51FE2" w:rsidRDefault="00D4683C" w:rsidP="00A3490E">
      <w:pPr>
        <w:pStyle w:val="ListParagraph"/>
        <w:numPr>
          <w:ilvl w:val="0"/>
          <w:numId w:val="3"/>
        </w:numPr>
        <w:spacing w:before="78" w:line="239" w:lineRule="auto"/>
        <w:ind w:right="123"/>
        <w:rPr>
          <w:rFonts w:eastAsia="Arial"/>
          <w:color w:val="0000FF"/>
          <w:sz w:val="22"/>
          <w:szCs w:val="22"/>
          <w:lang w:val="hr-HR"/>
        </w:rPr>
      </w:pPr>
      <w:r w:rsidRPr="003F756F">
        <w:rPr>
          <w:rFonts w:eastAsia="Arial"/>
          <w:b/>
          <w:bCs/>
          <w:spacing w:val="-1"/>
          <w:sz w:val="22"/>
          <w:szCs w:val="22"/>
          <w:u w:val="thick" w:color="000000"/>
          <w:lang w:val="hr-HR"/>
        </w:rPr>
        <w:t>Pr</w:t>
      </w:r>
      <w:r w:rsidRPr="003F756F">
        <w:rPr>
          <w:rFonts w:eastAsia="Arial"/>
          <w:b/>
          <w:bCs/>
          <w:sz w:val="22"/>
          <w:szCs w:val="22"/>
          <w:u w:val="thick" w:color="000000"/>
          <w:lang w:val="hr-HR"/>
        </w:rPr>
        <w:t>oj</w:t>
      </w:r>
      <w:r w:rsidRPr="003F756F">
        <w:rPr>
          <w:rFonts w:eastAsia="Arial"/>
          <w:b/>
          <w:bCs/>
          <w:spacing w:val="2"/>
          <w:sz w:val="22"/>
          <w:szCs w:val="22"/>
          <w:u w:val="thick" w:color="000000"/>
          <w:lang w:val="hr-HR"/>
        </w:rPr>
        <w:t>e</w:t>
      </w:r>
      <w:r w:rsidRPr="003F756F">
        <w:rPr>
          <w:rFonts w:eastAsia="Arial"/>
          <w:b/>
          <w:bCs/>
          <w:sz w:val="22"/>
          <w:szCs w:val="22"/>
          <w:u w:val="thick" w:color="000000"/>
          <w:lang w:val="hr-HR"/>
        </w:rPr>
        <w:t>ka</w:t>
      </w:r>
      <w:r w:rsidRPr="003F756F">
        <w:rPr>
          <w:rFonts w:eastAsia="Arial"/>
          <w:b/>
          <w:bCs/>
          <w:spacing w:val="1"/>
          <w:sz w:val="22"/>
          <w:szCs w:val="22"/>
          <w:u w:val="thick" w:color="000000"/>
          <w:lang w:val="hr-HR"/>
        </w:rPr>
        <w:t xml:space="preserve">t </w:t>
      </w:r>
      <w:r>
        <w:rPr>
          <w:rFonts w:eastAsia="Arial"/>
          <w:b/>
          <w:bCs/>
          <w:spacing w:val="1"/>
          <w:sz w:val="22"/>
          <w:szCs w:val="22"/>
          <w:u w:val="thick" w:color="000000"/>
          <w:lang w:val="hr-HR"/>
        </w:rPr>
        <w:t>(usmena prezentacija–</w:t>
      </w:r>
      <w:r w:rsidRPr="003F756F">
        <w:rPr>
          <w:rFonts w:eastAsia="Arial"/>
          <w:b/>
          <w:bCs/>
          <w:spacing w:val="1"/>
          <w:sz w:val="22"/>
          <w:szCs w:val="22"/>
          <w:u w:val="thick" w:color="000000"/>
          <w:lang w:val="hr-HR"/>
        </w:rPr>
        <w:t xml:space="preserve"> </w:t>
      </w:r>
      <w:r>
        <w:rPr>
          <w:rFonts w:eastAsia="Arial"/>
          <w:b/>
          <w:bCs/>
          <w:color w:val="0000FF"/>
          <w:spacing w:val="1"/>
          <w:sz w:val="22"/>
          <w:szCs w:val="22"/>
          <w:u w:val="thick" w:color="000000"/>
          <w:lang w:val="hr-HR"/>
        </w:rPr>
        <w:t>10</w:t>
      </w:r>
      <w:r w:rsidRPr="003F756F">
        <w:rPr>
          <w:rFonts w:eastAsia="Arial"/>
          <w:b/>
          <w:bCs/>
          <w:spacing w:val="1"/>
          <w:sz w:val="22"/>
          <w:szCs w:val="22"/>
          <w:u w:val="thick" w:color="000000"/>
          <w:lang w:val="hr-HR"/>
        </w:rPr>
        <w:t xml:space="preserve"> poena</w:t>
      </w:r>
      <w:r w:rsidRPr="003F756F">
        <w:rPr>
          <w:rFonts w:eastAsia="Arial"/>
          <w:b/>
          <w:bCs/>
          <w:sz w:val="22"/>
          <w:szCs w:val="22"/>
          <w:u w:val="thick" w:color="000000"/>
          <w:lang w:val="hr-HR"/>
        </w:rPr>
        <w:t>:</w:t>
      </w:r>
      <w:r w:rsidRPr="003F756F">
        <w:rPr>
          <w:rFonts w:eastAsia="Arial"/>
          <w:b/>
          <w:bCs/>
          <w:sz w:val="22"/>
          <w:szCs w:val="22"/>
          <w:lang w:val="hr-HR"/>
        </w:rPr>
        <w:t xml:space="preserve"> </w:t>
      </w:r>
      <w:r w:rsidRPr="003F756F">
        <w:rPr>
          <w:rFonts w:eastAsia="Arial"/>
          <w:b/>
          <w:bCs/>
          <w:spacing w:val="5"/>
          <w:sz w:val="22"/>
          <w:szCs w:val="22"/>
          <w:lang w:val="hr-HR"/>
        </w:rPr>
        <w:t xml:space="preserve"> </w:t>
      </w:r>
      <w:r w:rsidRPr="00B82B50">
        <w:rPr>
          <w:rFonts w:eastAsia="Arial"/>
          <w:spacing w:val="1"/>
          <w:sz w:val="22"/>
          <w:szCs w:val="22"/>
          <w:lang w:val="hr-HR"/>
        </w:rPr>
        <w:t>S</w:t>
      </w:r>
      <w:r w:rsidRPr="00B82B50">
        <w:rPr>
          <w:rFonts w:eastAsia="Arial"/>
          <w:spacing w:val="-1"/>
          <w:sz w:val="22"/>
          <w:szCs w:val="22"/>
          <w:lang w:val="hr-HR"/>
        </w:rPr>
        <w:t>v</w:t>
      </w:r>
      <w:r w:rsidRPr="00B82B50">
        <w:rPr>
          <w:rFonts w:eastAsia="Arial"/>
          <w:spacing w:val="2"/>
          <w:sz w:val="22"/>
          <w:szCs w:val="22"/>
          <w:lang w:val="hr-HR"/>
        </w:rPr>
        <w:t>a</w:t>
      </w:r>
      <w:r w:rsidRPr="00B82B50">
        <w:rPr>
          <w:rFonts w:eastAsia="Arial"/>
          <w:spacing w:val="3"/>
          <w:sz w:val="22"/>
          <w:szCs w:val="22"/>
          <w:lang w:val="hr-HR"/>
        </w:rPr>
        <w:t>k</w:t>
      </w:r>
      <w:r w:rsidRPr="00B82B50">
        <w:rPr>
          <w:rFonts w:eastAsia="Arial"/>
          <w:sz w:val="22"/>
          <w:szCs w:val="22"/>
          <w:lang w:val="hr-HR"/>
        </w:rPr>
        <w:t>i</w:t>
      </w:r>
      <w:r w:rsidRPr="00B82B50">
        <w:rPr>
          <w:rFonts w:eastAsia="Arial"/>
          <w:spacing w:val="1"/>
          <w:sz w:val="22"/>
          <w:szCs w:val="22"/>
          <w:lang w:val="hr-HR"/>
        </w:rPr>
        <w:t xml:space="preserve"> s</w:t>
      </w:r>
      <w:r w:rsidRPr="00B82B50">
        <w:rPr>
          <w:rFonts w:eastAsia="Arial"/>
          <w:sz w:val="22"/>
          <w:szCs w:val="22"/>
          <w:lang w:val="hr-HR"/>
        </w:rPr>
        <w:t>tu</w:t>
      </w:r>
      <w:r w:rsidRPr="00B82B50">
        <w:rPr>
          <w:rFonts w:eastAsia="Arial"/>
          <w:spacing w:val="-1"/>
          <w:sz w:val="22"/>
          <w:szCs w:val="22"/>
          <w:lang w:val="hr-HR"/>
        </w:rPr>
        <w:t>d</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t</w:t>
      </w:r>
      <w:r w:rsidRPr="00B82B50">
        <w:rPr>
          <w:rFonts w:eastAsia="Arial"/>
          <w:spacing w:val="-1"/>
          <w:sz w:val="22"/>
          <w:szCs w:val="22"/>
          <w:lang w:val="hr-HR"/>
        </w:rPr>
        <w:t xml:space="preserve"> </w:t>
      </w:r>
      <w:r w:rsidRPr="00B82B50">
        <w:rPr>
          <w:rFonts w:eastAsia="Arial"/>
          <w:spacing w:val="2"/>
          <w:sz w:val="22"/>
          <w:szCs w:val="22"/>
          <w:lang w:val="hr-HR"/>
        </w:rPr>
        <w:t>d</w:t>
      </w:r>
      <w:r w:rsidRPr="00B82B50">
        <w:rPr>
          <w:rFonts w:eastAsia="Arial"/>
          <w:sz w:val="22"/>
          <w:szCs w:val="22"/>
          <w:lang w:val="hr-HR"/>
        </w:rPr>
        <w:t>o</w:t>
      </w:r>
      <w:r w:rsidRPr="00B82B50">
        <w:rPr>
          <w:rFonts w:eastAsia="Arial"/>
          <w:spacing w:val="-1"/>
          <w:sz w:val="22"/>
          <w:szCs w:val="22"/>
          <w:lang w:val="hr-HR"/>
        </w:rPr>
        <w:t>bi</w:t>
      </w:r>
      <w:r w:rsidRPr="00B82B50">
        <w:rPr>
          <w:rFonts w:eastAsia="Arial"/>
          <w:spacing w:val="1"/>
          <w:sz w:val="22"/>
          <w:szCs w:val="22"/>
          <w:lang w:val="hr-HR"/>
        </w:rPr>
        <w:t>j</w:t>
      </w:r>
      <w:r w:rsidRPr="00B82B50">
        <w:rPr>
          <w:rFonts w:eastAsia="Arial"/>
          <w:sz w:val="22"/>
          <w:szCs w:val="22"/>
          <w:lang w:val="hr-HR"/>
        </w:rPr>
        <w:t>a</w:t>
      </w:r>
      <w:r w:rsidRPr="00B82B50">
        <w:rPr>
          <w:rFonts w:eastAsia="Arial"/>
          <w:spacing w:val="1"/>
          <w:sz w:val="22"/>
          <w:szCs w:val="22"/>
          <w:lang w:val="hr-HR"/>
        </w:rPr>
        <w:t xml:space="preserve"> j</w:t>
      </w:r>
      <w:r w:rsidRPr="00B82B50">
        <w:rPr>
          <w:rFonts w:eastAsia="Arial"/>
          <w:spacing w:val="2"/>
          <w:sz w:val="22"/>
          <w:szCs w:val="22"/>
          <w:lang w:val="hr-HR"/>
        </w:rPr>
        <w:t>e</w:t>
      </w:r>
      <w:r w:rsidRPr="00B82B50">
        <w:rPr>
          <w:rFonts w:eastAsia="Arial"/>
          <w:sz w:val="22"/>
          <w:szCs w:val="22"/>
          <w:lang w:val="hr-HR"/>
        </w:rPr>
        <w:t>d</w:t>
      </w:r>
      <w:r w:rsidRPr="00B82B50">
        <w:rPr>
          <w:rFonts w:eastAsia="Arial"/>
          <w:spacing w:val="-1"/>
          <w:sz w:val="22"/>
          <w:szCs w:val="22"/>
          <w:lang w:val="hr-HR"/>
        </w:rPr>
        <w:t>a</w:t>
      </w:r>
      <w:r w:rsidRPr="00B82B50">
        <w:rPr>
          <w:rFonts w:eastAsia="Arial"/>
          <w:sz w:val="22"/>
          <w:szCs w:val="22"/>
          <w:lang w:val="hr-HR"/>
        </w:rPr>
        <w:t>n</w:t>
      </w:r>
      <w:r w:rsidRPr="00B82B50">
        <w:rPr>
          <w:rFonts w:eastAsia="Arial"/>
          <w:spacing w:val="4"/>
          <w:sz w:val="22"/>
          <w:szCs w:val="22"/>
          <w:lang w:val="hr-HR"/>
        </w:rPr>
        <w:t xml:space="preserve"> </w:t>
      </w:r>
      <w:r w:rsidRPr="00B82B50">
        <w:rPr>
          <w:rFonts w:eastAsia="Arial"/>
          <w:sz w:val="22"/>
          <w:szCs w:val="22"/>
          <w:lang w:val="hr-HR"/>
        </w:rPr>
        <w:t>pro</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3"/>
          <w:sz w:val="22"/>
          <w:szCs w:val="22"/>
          <w:lang w:val="hr-HR"/>
        </w:rPr>
        <w:t>k</w:t>
      </w:r>
      <w:r w:rsidRPr="00B82B50">
        <w:rPr>
          <w:rFonts w:eastAsia="Arial"/>
          <w:sz w:val="22"/>
          <w:szCs w:val="22"/>
          <w:lang w:val="hr-HR"/>
        </w:rPr>
        <w:t>t od</w:t>
      </w:r>
      <w:r w:rsidRPr="00B82B50">
        <w:rPr>
          <w:rFonts w:eastAsia="Arial"/>
          <w:spacing w:val="4"/>
          <w:sz w:val="22"/>
          <w:szCs w:val="22"/>
          <w:lang w:val="hr-HR"/>
        </w:rPr>
        <w:t xml:space="preserve"> </w:t>
      </w:r>
      <w:r w:rsidR="00095336">
        <w:rPr>
          <w:rFonts w:eastAsia="Arial"/>
          <w:sz w:val="22"/>
          <w:szCs w:val="22"/>
          <w:lang w:val="hr-HR"/>
        </w:rPr>
        <w:t>predavača</w:t>
      </w:r>
      <w:r w:rsidRPr="00B82B50">
        <w:rPr>
          <w:rFonts w:eastAsia="Arial"/>
          <w:spacing w:val="-2"/>
          <w:sz w:val="22"/>
          <w:szCs w:val="22"/>
          <w:lang w:val="hr-HR"/>
        </w:rPr>
        <w:t xml:space="preserve"> </w:t>
      </w:r>
      <w:r w:rsidRPr="00B82B50">
        <w:rPr>
          <w:rFonts w:eastAsia="Arial"/>
          <w:spacing w:val="3"/>
          <w:sz w:val="22"/>
          <w:szCs w:val="22"/>
          <w:lang w:val="hr-HR"/>
        </w:rPr>
        <w:t>k</w:t>
      </w:r>
      <w:r w:rsidRPr="00B82B50">
        <w:rPr>
          <w:rFonts w:eastAsia="Arial"/>
          <w:sz w:val="22"/>
          <w:szCs w:val="22"/>
          <w:lang w:val="hr-HR"/>
        </w:rPr>
        <w:t>o</w:t>
      </w:r>
      <w:r w:rsidRPr="00B82B50">
        <w:rPr>
          <w:rFonts w:eastAsia="Arial"/>
          <w:spacing w:val="1"/>
          <w:sz w:val="22"/>
          <w:szCs w:val="22"/>
          <w:lang w:val="hr-HR"/>
        </w:rPr>
        <w:t>j</w:t>
      </w:r>
      <w:r w:rsidRPr="00B82B50">
        <w:rPr>
          <w:rFonts w:eastAsia="Arial"/>
          <w:spacing w:val="-3"/>
          <w:sz w:val="22"/>
          <w:szCs w:val="22"/>
          <w:lang w:val="hr-HR"/>
        </w:rPr>
        <w:t>i</w:t>
      </w:r>
      <w:r w:rsidRPr="00B82B50">
        <w:rPr>
          <w:rFonts w:eastAsia="Arial"/>
          <w:sz w:val="22"/>
          <w:szCs w:val="22"/>
          <w:lang w:val="hr-HR"/>
        </w:rPr>
        <w:t>m</w:t>
      </w:r>
      <w:r w:rsidRPr="00B82B50">
        <w:rPr>
          <w:rFonts w:eastAsia="Arial"/>
          <w:spacing w:val="6"/>
          <w:sz w:val="22"/>
          <w:szCs w:val="22"/>
          <w:lang w:val="hr-HR"/>
        </w:rPr>
        <w:t xml:space="preserve"> </w:t>
      </w:r>
      <w:r w:rsidRPr="00B82B50">
        <w:rPr>
          <w:rFonts w:eastAsia="Arial"/>
          <w:sz w:val="22"/>
          <w:szCs w:val="22"/>
          <w:lang w:val="hr-HR"/>
        </w:rPr>
        <w:t>tre</w:t>
      </w:r>
      <w:r w:rsidRPr="00B82B50">
        <w:rPr>
          <w:rFonts w:eastAsia="Arial"/>
          <w:spacing w:val="-1"/>
          <w:sz w:val="22"/>
          <w:szCs w:val="22"/>
          <w:lang w:val="hr-HR"/>
        </w:rPr>
        <w:t>b</w:t>
      </w:r>
      <w:r w:rsidRPr="00B82B50">
        <w:rPr>
          <w:rFonts w:eastAsia="Arial"/>
          <w:sz w:val="22"/>
          <w:szCs w:val="22"/>
          <w:lang w:val="hr-HR"/>
        </w:rPr>
        <w:t>a</w:t>
      </w:r>
      <w:r w:rsidRPr="00B82B50">
        <w:rPr>
          <w:rFonts w:eastAsia="Arial"/>
          <w:spacing w:val="1"/>
          <w:sz w:val="22"/>
          <w:szCs w:val="22"/>
          <w:lang w:val="hr-HR"/>
        </w:rPr>
        <w:t xml:space="preserve"> </w:t>
      </w:r>
      <w:r w:rsidRPr="00B82B50">
        <w:rPr>
          <w:rFonts w:eastAsia="Arial"/>
          <w:sz w:val="22"/>
          <w:szCs w:val="22"/>
          <w:lang w:val="hr-HR"/>
        </w:rPr>
        <w:t>da</w:t>
      </w:r>
      <w:r w:rsidRPr="00B82B50">
        <w:rPr>
          <w:rFonts w:eastAsia="Arial"/>
          <w:spacing w:val="6"/>
          <w:sz w:val="22"/>
          <w:szCs w:val="22"/>
          <w:lang w:val="hr-HR"/>
        </w:rPr>
        <w:t xml:space="preserve"> </w:t>
      </w:r>
      <w:r w:rsidRPr="00B82B50">
        <w:rPr>
          <w:rFonts w:eastAsia="Arial"/>
          <w:sz w:val="22"/>
          <w:szCs w:val="22"/>
          <w:lang w:val="hr-HR"/>
        </w:rPr>
        <w:t>p</w:t>
      </w:r>
      <w:r w:rsidRPr="00B82B50">
        <w:rPr>
          <w:rFonts w:eastAsia="Arial"/>
          <w:spacing w:val="-1"/>
          <w:sz w:val="22"/>
          <w:szCs w:val="22"/>
          <w:lang w:val="hr-HR"/>
        </w:rPr>
        <w:t>o</w:t>
      </w:r>
      <w:r w:rsidRPr="00B82B50">
        <w:rPr>
          <w:rFonts w:eastAsia="Arial"/>
          <w:spacing w:val="3"/>
          <w:sz w:val="22"/>
          <w:szCs w:val="22"/>
          <w:lang w:val="hr-HR"/>
        </w:rPr>
        <w:t>k</w:t>
      </w:r>
      <w:r w:rsidRPr="00B82B50">
        <w:rPr>
          <w:rFonts w:eastAsia="Arial"/>
          <w:spacing w:val="2"/>
          <w:sz w:val="22"/>
          <w:szCs w:val="22"/>
          <w:lang w:val="hr-HR"/>
        </w:rPr>
        <w:t>a</w:t>
      </w:r>
      <w:r w:rsidRPr="00B82B50">
        <w:rPr>
          <w:rFonts w:eastAsia="Arial"/>
          <w:spacing w:val="-4"/>
          <w:sz w:val="22"/>
          <w:szCs w:val="22"/>
          <w:lang w:val="hr-HR"/>
        </w:rPr>
        <w:t>ž</w:t>
      </w:r>
      <w:r w:rsidRPr="00B82B50">
        <w:rPr>
          <w:rFonts w:eastAsia="Arial"/>
          <w:sz w:val="22"/>
          <w:szCs w:val="22"/>
          <w:lang w:val="hr-HR"/>
        </w:rPr>
        <w:t xml:space="preserve">e </w:t>
      </w:r>
      <w:r w:rsidRPr="00B82B50">
        <w:rPr>
          <w:rFonts w:eastAsia="Arial"/>
          <w:spacing w:val="3"/>
          <w:sz w:val="22"/>
          <w:szCs w:val="22"/>
          <w:lang w:val="hr-HR"/>
        </w:rPr>
        <w:t>s</w:t>
      </w:r>
      <w:r w:rsidRPr="00B82B50">
        <w:rPr>
          <w:rFonts w:eastAsia="Arial"/>
          <w:spacing w:val="-1"/>
          <w:sz w:val="22"/>
          <w:szCs w:val="22"/>
          <w:lang w:val="hr-HR"/>
        </w:rPr>
        <w:t>v</w:t>
      </w:r>
      <w:r w:rsidRPr="00B82B50">
        <w:rPr>
          <w:rFonts w:eastAsia="Arial"/>
          <w:sz w:val="22"/>
          <w:szCs w:val="22"/>
          <w:lang w:val="hr-HR"/>
        </w:rPr>
        <w:t>o</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1"/>
          <w:sz w:val="22"/>
          <w:szCs w:val="22"/>
          <w:lang w:val="hr-HR"/>
        </w:rPr>
        <w:t xml:space="preserve"> s</w:t>
      </w:r>
      <w:r w:rsidRPr="00B82B50">
        <w:rPr>
          <w:rFonts w:eastAsia="Arial"/>
          <w:sz w:val="22"/>
          <w:szCs w:val="22"/>
          <w:lang w:val="hr-HR"/>
        </w:rPr>
        <w:t>pre</w:t>
      </w:r>
      <w:r w:rsidRPr="00B82B50">
        <w:rPr>
          <w:rFonts w:eastAsia="Arial"/>
          <w:spacing w:val="4"/>
          <w:sz w:val="22"/>
          <w:szCs w:val="22"/>
          <w:lang w:val="hr-HR"/>
        </w:rPr>
        <w:t>m</w:t>
      </w:r>
      <w:r w:rsidRPr="00B82B50">
        <w:rPr>
          <w:rFonts w:eastAsia="Arial"/>
          <w:sz w:val="22"/>
          <w:szCs w:val="22"/>
          <w:lang w:val="hr-HR"/>
        </w:rPr>
        <w:t>n</w:t>
      </w:r>
      <w:r w:rsidRPr="00B82B50">
        <w:rPr>
          <w:rFonts w:eastAsia="Arial"/>
          <w:spacing w:val="-1"/>
          <w:sz w:val="22"/>
          <w:szCs w:val="22"/>
          <w:lang w:val="hr-HR"/>
        </w:rPr>
        <w:t>o</w:t>
      </w:r>
      <w:r w:rsidRPr="00B82B50">
        <w:rPr>
          <w:rFonts w:eastAsia="Arial"/>
          <w:spacing w:val="1"/>
          <w:sz w:val="22"/>
          <w:szCs w:val="22"/>
          <w:lang w:val="hr-HR"/>
        </w:rPr>
        <w:t>s</w:t>
      </w:r>
      <w:r w:rsidRPr="00B82B50">
        <w:rPr>
          <w:rFonts w:eastAsia="Arial"/>
          <w:sz w:val="22"/>
          <w:szCs w:val="22"/>
          <w:lang w:val="hr-HR"/>
        </w:rPr>
        <w:t>t</w:t>
      </w:r>
      <w:r w:rsidRPr="00B82B50">
        <w:rPr>
          <w:rFonts w:eastAsia="Arial"/>
          <w:spacing w:val="-3"/>
          <w:sz w:val="22"/>
          <w:szCs w:val="22"/>
          <w:lang w:val="hr-HR"/>
        </w:rPr>
        <w:t xml:space="preserve"> </w:t>
      </w:r>
      <w:r w:rsidRPr="00B82B50">
        <w:rPr>
          <w:rFonts w:eastAsia="Arial"/>
          <w:sz w:val="22"/>
          <w:szCs w:val="22"/>
          <w:lang w:val="hr-HR"/>
        </w:rPr>
        <w:t>da</w:t>
      </w:r>
      <w:r w:rsidRPr="00B82B50">
        <w:rPr>
          <w:rFonts w:eastAsia="Arial"/>
          <w:spacing w:val="6"/>
          <w:sz w:val="22"/>
          <w:szCs w:val="22"/>
          <w:lang w:val="hr-HR"/>
        </w:rPr>
        <w:t xml:space="preserve"> </w:t>
      </w:r>
      <w:r w:rsidRPr="00B82B50">
        <w:rPr>
          <w:rFonts w:eastAsia="Arial"/>
          <w:sz w:val="22"/>
          <w:szCs w:val="22"/>
          <w:lang w:val="hr-HR"/>
        </w:rPr>
        <w:t>pri</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i</w:t>
      </w:r>
      <w:r w:rsidRPr="00B82B50">
        <w:rPr>
          <w:rFonts w:eastAsia="Arial"/>
          <w:spacing w:val="-1"/>
          <w:sz w:val="22"/>
          <w:szCs w:val="22"/>
          <w:lang w:val="hr-HR"/>
        </w:rPr>
        <w:t xml:space="preserve"> </w:t>
      </w:r>
      <w:r w:rsidRPr="00B82B50">
        <w:rPr>
          <w:rFonts w:eastAsia="Arial"/>
          <w:spacing w:val="1"/>
          <w:sz w:val="22"/>
          <w:szCs w:val="22"/>
          <w:lang w:val="hr-HR"/>
        </w:rPr>
        <w:t>s</w:t>
      </w:r>
      <w:r w:rsidRPr="00B82B50">
        <w:rPr>
          <w:rFonts w:eastAsia="Arial"/>
          <w:sz w:val="22"/>
          <w:szCs w:val="22"/>
          <w:lang w:val="hr-HR"/>
        </w:rPr>
        <w:t>teče</w:t>
      </w:r>
      <w:r w:rsidRPr="00B82B50">
        <w:rPr>
          <w:rFonts w:eastAsia="Arial"/>
          <w:spacing w:val="-1"/>
          <w:sz w:val="22"/>
          <w:szCs w:val="22"/>
          <w:lang w:val="hr-HR"/>
        </w:rPr>
        <w:t>n</w:t>
      </w:r>
      <w:r w:rsidRPr="00B82B50">
        <w:rPr>
          <w:rFonts w:eastAsia="Arial"/>
          <w:sz w:val="22"/>
          <w:szCs w:val="22"/>
          <w:lang w:val="hr-HR"/>
        </w:rPr>
        <w:t>a</w:t>
      </w:r>
      <w:r w:rsidRPr="00B82B50">
        <w:rPr>
          <w:rFonts w:eastAsia="Arial"/>
          <w:spacing w:val="4"/>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n</w:t>
      </w:r>
      <w:r w:rsidRPr="00B82B50">
        <w:rPr>
          <w:rFonts w:eastAsia="Arial"/>
          <w:spacing w:val="1"/>
          <w:sz w:val="22"/>
          <w:szCs w:val="22"/>
          <w:lang w:val="hr-HR"/>
        </w:rPr>
        <w:t>a</w:t>
      </w:r>
      <w:r w:rsidRPr="00B82B50">
        <w:rPr>
          <w:rFonts w:eastAsia="Arial"/>
          <w:sz w:val="22"/>
          <w:szCs w:val="22"/>
          <w:lang w:val="hr-HR"/>
        </w:rPr>
        <w:t>n</w:t>
      </w:r>
      <w:r w:rsidRPr="00B82B50">
        <w:rPr>
          <w:rFonts w:eastAsia="Arial"/>
          <w:spacing w:val="1"/>
          <w:sz w:val="22"/>
          <w:szCs w:val="22"/>
          <w:lang w:val="hr-HR"/>
        </w:rPr>
        <w:t>j</w:t>
      </w:r>
      <w:r w:rsidRPr="00B82B50">
        <w:rPr>
          <w:rFonts w:eastAsia="Arial"/>
          <w:sz w:val="22"/>
          <w:szCs w:val="22"/>
          <w:lang w:val="hr-HR"/>
        </w:rPr>
        <w:t>a u</w:t>
      </w:r>
      <w:r w:rsidRPr="00B82B50">
        <w:rPr>
          <w:rFonts w:eastAsia="Arial"/>
          <w:spacing w:val="5"/>
          <w:sz w:val="22"/>
          <w:szCs w:val="22"/>
          <w:lang w:val="hr-HR"/>
        </w:rPr>
        <w:t xml:space="preserve"> </w:t>
      </w:r>
      <w:r w:rsidRPr="00B82B50">
        <w:rPr>
          <w:rFonts w:eastAsia="Arial"/>
          <w:spacing w:val="3"/>
          <w:sz w:val="22"/>
          <w:szCs w:val="22"/>
          <w:lang w:val="hr-HR"/>
        </w:rPr>
        <w:t>k</w:t>
      </w:r>
      <w:r w:rsidRPr="00B82B50">
        <w:rPr>
          <w:rFonts w:eastAsia="Arial"/>
          <w:sz w:val="22"/>
          <w:szCs w:val="22"/>
          <w:lang w:val="hr-HR"/>
        </w:rPr>
        <w:t>o</w:t>
      </w:r>
      <w:r w:rsidRPr="00B82B50">
        <w:rPr>
          <w:rFonts w:eastAsia="Arial"/>
          <w:spacing w:val="-1"/>
          <w:sz w:val="22"/>
          <w:szCs w:val="22"/>
          <w:lang w:val="hr-HR"/>
        </w:rPr>
        <w:t>n</w:t>
      </w:r>
      <w:r w:rsidRPr="00B82B50">
        <w:rPr>
          <w:rFonts w:eastAsia="Arial"/>
          <w:spacing w:val="3"/>
          <w:sz w:val="22"/>
          <w:szCs w:val="22"/>
          <w:lang w:val="hr-HR"/>
        </w:rPr>
        <w:t>k</w:t>
      </w:r>
      <w:r w:rsidRPr="00B82B50">
        <w:rPr>
          <w:rFonts w:eastAsia="Arial"/>
          <w:spacing w:val="1"/>
          <w:sz w:val="22"/>
          <w:szCs w:val="22"/>
          <w:lang w:val="hr-HR"/>
        </w:rPr>
        <w:t>r</w:t>
      </w:r>
      <w:r w:rsidRPr="00B82B50">
        <w:rPr>
          <w:rFonts w:eastAsia="Arial"/>
          <w:sz w:val="22"/>
          <w:szCs w:val="22"/>
          <w:lang w:val="hr-HR"/>
        </w:rPr>
        <w:t>et</w:t>
      </w:r>
      <w:r w:rsidRPr="00B82B50">
        <w:rPr>
          <w:rFonts w:eastAsia="Arial"/>
          <w:spacing w:val="-1"/>
          <w:sz w:val="22"/>
          <w:szCs w:val="22"/>
          <w:lang w:val="hr-HR"/>
        </w:rPr>
        <w:t>n</w:t>
      </w:r>
      <w:r w:rsidRPr="00B82B50">
        <w:rPr>
          <w:rFonts w:eastAsia="Arial"/>
          <w:spacing w:val="-3"/>
          <w:sz w:val="22"/>
          <w:szCs w:val="22"/>
          <w:lang w:val="hr-HR"/>
        </w:rPr>
        <w:t>o</w:t>
      </w:r>
      <w:r w:rsidRPr="00B82B50">
        <w:rPr>
          <w:rFonts w:eastAsia="Arial"/>
          <w:sz w:val="22"/>
          <w:szCs w:val="22"/>
          <w:lang w:val="hr-HR"/>
        </w:rPr>
        <w:t>m pri</w:t>
      </w:r>
      <w:r w:rsidRPr="00B82B50">
        <w:rPr>
          <w:rFonts w:eastAsia="Arial"/>
          <w:spacing w:val="4"/>
          <w:sz w:val="22"/>
          <w:szCs w:val="22"/>
          <w:lang w:val="hr-HR"/>
        </w:rPr>
        <w:t>m</w:t>
      </w:r>
      <w:r w:rsidRPr="00B82B50">
        <w:rPr>
          <w:rFonts w:eastAsia="Arial"/>
          <w:sz w:val="22"/>
          <w:szCs w:val="22"/>
          <w:lang w:val="hr-HR"/>
        </w:rPr>
        <w:t>eru.</w:t>
      </w:r>
      <w:r w:rsidRPr="00B82B50">
        <w:rPr>
          <w:rFonts w:eastAsia="Arial"/>
          <w:spacing w:val="-3"/>
          <w:sz w:val="22"/>
          <w:szCs w:val="22"/>
          <w:lang w:val="hr-HR"/>
        </w:rPr>
        <w:t xml:space="preserve"> Procen</w:t>
      </w:r>
      <w:r>
        <w:rPr>
          <w:rFonts w:eastAsia="Arial"/>
          <w:spacing w:val="-3"/>
          <w:sz w:val="22"/>
          <w:szCs w:val="22"/>
          <w:lang w:val="hr-HR"/>
        </w:rPr>
        <w:t>jeno vreme rada na projektu je 1</w:t>
      </w:r>
      <w:r w:rsidRPr="00B82B50">
        <w:rPr>
          <w:rFonts w:eastAsia="Arial"/>
          <w:spacing w:val="-3"/>
          <w:sz w:val="22"/>
          <w:szCs w:val="22"/>
          <w:lang w:val="hr-HR"/>
        </w:rPr>
        <w:t xml:space="preserve">0 sati. </w:t>
      </w:r>
      <w:r w:rsidRPr="00B82B50">
        <w:rPr>
          <w:rFonts w:eastAsia="Arial"/>
          <w:spacing w:val="3"/>
          <w:sz w:val="22"/>
          <w:szCs w:val="22"/>
          <w:lang w:val="hr-HR"/>
        </w:rPr>
        <w:t>Z</w:t>
      </w:r>
      <w:r w:rsidRPr="00B82B50">
        <w:rPr>
          <w:rFonts w:eastAsia="Arial"/>
          <w:sz w:val="22"/>
          <w:szCs w:val="22"/>
          <w:lang w:val="hr-HR"/>
        </w:rPr>
        <w:t xml:space="preserve">a </w:t>
      </w:r>
      <w:r w:rsidRPr="00B82B50">
        <w:rPr>
          <w:rFonts w:eastAsia="Arial"/>
          <w:spacing w:val="1"/>
          <w:sz w:val="22"/>
          <w:szCs w:val="22"/>
          <w:lang w:val="hr-HR"/>
        </w:rPr>
        <w:t>s</w:t>
      </w:r>
      <w:r w:rsidRPr="00B82B50">
        <w:rPr>
          <w:rFonts w:eastAsia="Arial"/>
          <w:sz w:val="22"/>
          <w:szCs w:val="22"/>
          <w:lang w:val="hr-HR"/>
        </w:rPr>
        <w:t>tu</w:t>
      </w:r>
      <w:r w:rsidRPr="00B82B50">
        <w:rPr>
          <w:rFonts w:eastAsia="Arial"/>
          <w:spacing w:val="-1"/>
          <w:sz w:val="22"/>
          <w:szCs w:val="22"/>
          <w:lang w:val="hr-HR"/>
        </w:rPr>
        <w:t>d</w:t>
      </w:r>
      <w:r w:rsidRPr="00B82B50">
        <w:rPr>
          <w:rFonts w:eastAsia="Arial"/>
          <w:sz w:val="22"/>
          <w:szCs w:val="22"/>
          <w:lang w:val="hr-HR"/>
        </w:rPr>
        <w:t>e</w:t>
      </w:r>
      <w:r w:rsidRPr="00B82B50">
        <w:rPr>
          <w:rFonts w:eastAsia="Arial"/>
          <w:spacing w:val="-1"/>
          <w:sz w:val="22"/>
          <w:szCs w:val="22"/>
          <w:lang w:val="hr-HR"/>
        </w:rPr>
        <w:t>n</w:t>
      </w:r>
      <w:r w:rsidRPr="00B82B50">
        <w:rPr>
          <w:rFonts w:eastAsia="Arial"/>
          <w:spacing w:val="2"/>
          <w:sz w:val="22"/>
          <w:szCs w:val="22"/>
          <w:lang w:val="hr-HR"/>
        </w:rPr>
        <w:t>t</w:t>
      </w:r>
      <w:r w:rsidRPr="00B82B50">
        <w:rPr>
          <w:rFonts w:eastAsia="Arial"/>
          <w:sz w:val="22"/>
          <w:szCs w:val="22"/>
          <w:lang w:val="hr-HR"/>
        </w:rPr>
        <w:t>e</w:t>
      </w:r>
      <w:r w:rsidRPr="00B82B50">
        <w:rPr>
          <w:rFonts w:eastAsia="Arial"/>
          <w:spacing w:val="5"/>
          <w:sz w:val="22"/>
          <w:szCs w:val="22"/>
          <w:lang w:val="hr-HR"/>
        </w:rPr>
        <w:t xml:space="preserve"> </w:t>
      </w:r>
      <w:r w:rsidRPr="00B82B50">
        <w:rPr>
          <w:rFonts w:eastAsia="Arial"/>
          <w:sz w:val="22"/>
          <w:szCs w:val="22"/>
          <w:lang w:val="hr-HR"/>
        </w:rPr>
        <w:t>tr</w:t>
      </w:r>
      <w:r w:rsidRPr="00B82B50">
        <w:rPr>
          <w:rFonts w:eastAsia="Arial"/>
          <w:spacing w:val="2"/>
          <w:sz w:val="22"/>
          <w:szCs w:val="22"/>
          <w:lang w:val="hr-HR"/>
        </w:rPr>
        <w:t>a</w:t>
      </w:r>
      <w:r w:rsidRPr="00B82B50">
        <w:rPr>
          <w:rFonts w:eastAsia="Arial"/>
          <w:sz w:val="22"/>
          <w:szCs w:val="22"/>
          <w:lang w:val="hr-HR"/>
        </w:rPr>
        <w:t>d</w:t>
      </w:r>
      <w:r w:rsidRPr="00B82B50">
        <w:rPr>
          <w:rFonts w:eastAsia="Arial"/>
          <w:spacing w:val="-1"/>
          <w:sz w:val="22"/>
          <w:szCs w:val="22"/>
          <w:lang w:val="hr-HR"/>
        </w:rPr>
        <w:t>i</w:t>
      </w:r>
      <w:r w:rsidRPr="00B82B50">
        <w:rPr>
          <w:rFonts w:eastAsia="Arial"/>
          <w:spacing w:val="1"/>
          <w:sz w:val="22"/>
          <w:szCs w:val="22"/>
          <w:lang w:val="hr-HR"/>
        </w:rPr>
        <w:t>ci</w:t>
      </w:r>
      <w:r w:rsidRPr="00B82B50">
        <w:rPr>
          <w:rFonts w:eastAsia="Arial"/>
          <w:sz w:val="22"/>
          <w:szCs w:val="22"/>
          <w:lang w:val="hr-HR"/>
        </w:rPr>
        <w:t>o</w:t>
      </w:r>
      <w:r w:rsidRPr="00B82B50">
        <w:rPr>
          <w:rFonts w:eastAsia="Arial"/>
          <w:spacing w:val="-1"/>
          <w:sz w:val="22"/>
          <w:szCs w:val="22"/>
          <w:lang w:val="hr-HR"/>
        </w:rPr>
        <w:t>n</w:t>
      </w:r>
      <w:r w:rsidRPr="00B82B50">
        <w:rPr>
          <w:rFonts w:eastAsia="Arial"/>
          <w:spacing w:val="2"/>
          <w:sz w:val="22"/>
          <w:szCs w:val="22"/>
          <w:lang w:val="hr-HR"/>
        </w:rPr>
        <w:t>a</w:t>
      </w:r>
      <w:r w:rsidRPr="00B82B50">
        <w:rPr>
          <w:rFonts w:eastAsia="Arial"/>
          <w:spacing w:val="-1"/>
          <w:sz w:val="22"/>
          <w:szCs w:val="22"/>
          <w:lang w:val="hr-HR"/>
        </w:rPr>
        <w:t>l</w:t>
      </w:r>
      <w:r w:rsidRPr="00B82B50">
        <w:rPr>
          <w:rFonts w:eastAsia="Arial"/>
          <w:spacing w:val="2"/>
          <w:sz w:val="22"/>
          <w:szCs w:val="22"/>
          <w:lang w:val="hr-HR"/>
        </w:rPr>
        <w:t>n</w:t>
      </w:r>
      <w:r w:rsidRPr="00B82B50">
        <w:rPr>
          <w:rFonts w:eastAsia="Arial"/>
          <w:sz w:val="22"/>
          <w:szCs w:val="22"/>
          <w:lang w:val="hr-HR"/>
        </w:rPr>
        <w:t>e</w:t>
      </w:r>
      <w:r w:rsidRPr="00B82B50">
        <w:rPr>
          <w:rFonts w:eastAsia="Arial"/>
          <w:spacing w:val="1"/>
          <w:sz w:val="22"/>
          <w:szCs w:val="22"/>
          <w:lang w:val="hr-HR"/>
        </w:rPr>
        <w:t xml:space="preserve"> </w:t>
      </w:r>
      <w:r w:rsidRPr="00B82B50">
        <w:rPr>
          <w:rFonts w:eastAsia="Arial"/>
          <w:spacing w:val="2"/>
          <w:sz w:val="22"/>
          <w:szCs w:val="22"/>
          <w:lang w:val="hr-HR"/>
        </w:rPr>
        <w:t>n</w:t>
      </w:r>
      <w:r w:rsidRPr="00B82B50">
        <w:rPr>
          <w:rFonts w:eastAsia="Arial"/>
          <w:sz w:val="22"/>
          <w:szCs w:val="22"/>
          <w:lang w:val="hr-HR"/>
        </w:rPr>
        <w:t>a</w:t>
      </w:r>
      <w:r w:rsidRPr="00B82B50">
        <w:rPr>
          <w:rFonts w:eastAsia="Arial"/>
          <w:spacing w:val="1"/>
          <w:sz w:val="22"/>
          <w:szCs w:val="22"/>
          <w:lang w:val="hr-HR"/>
        </w:rPr>
        <w:t>s</w:t>
      </w:r>
      <w:r w:rsidRPr="00B82B50">
        <w:rPr>
          <w:rFonts w:eastAsia="Arial"/>
          <w:sz w:val="22"/>
          <w:szCs w:val="22"/>
          <w:lang w:val="hr-HR"/>
        </w:rPr>
        <w:t>ta</w:t>
      </w:r>
      <w:r w:rsidRPr="00B82B50">
        <w:rPr>
          <w:rFonts w:eastAsia="Arial"/>
          <w:spacing w:val="-2"/>
          <w:sz w:val="22"/>
          <w:szCs w:val="22"/>
          <w:lang w:val="hr-HR"/>
        </w:rPr>
        <w:t>v</w:t>
      </w:r>
      <w:r w:rsidRPr="00B82B50">
        <w:rPr>
          <w:rFonts w:eastAsia="Arial"/>
          <w:sz w:val="22"/>
          <w:szCs w:val="22"/>
          <w:lang w:val="hr-HR"/>
        </w:rPr>
        <w:t>e</w:t>
      </w:r>
      <w:r w:rsidRPr="00B82B50">
        <w:rPr>
          <w:rFonts w:eastAsia="Arial"/>
          <w:spacing w:val="7"/>
          <w:sz w:val="22"/>
          <w:szCs w:val="22"/>
          <w:lang w:val="hr-HR"/>
        </w:rPr>
        <w:t xml:space="preserve"> </w:t>
      </w:r>
      <w:r w:rsidRPr="00B82B50">
        <w:rPr>
          <w:rFonts w:eastAsia="Arial"/>
          <w:spacing w:val="1"/>
          <w:sz w:val="22"/>
          <w:szCs w:val="22"/>
          <w:lang w:val="hr-HR"/>
        </w:rPr>
        <w:t>r</w:t>
      </w:r>
      <w:r w:rsidRPr="00B82B50">
        <w:rPr>
          <w:rFonts w:eastAsia="Arial"/>
          <w:sz w:val="22"/>
          <w:szCs w:val="22"/>
          <w:lang w:val="hr-HR"/>
        </w:rPr>
        <w:t>ok</w:t>
      </w:r>
      <w:r w:rsidRPr="00B82B50">
        <w:rPr>
          <w:rFonts w:eastAsia="Arial"/>
          <w:spacing w:val="13"/>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0"/>
          <w:sz w:val="22"/>
          <w:szCs w:val="22"/>
          <w:lang w:val="hr-HR"/>
        </w:rPr>
        <w:t xml:space="preserve"> </w:t>
      </w:r>
      <w:r w:rsidRPr="00B82B50">
        <w:rPr>
          <w:rFonts w:eastAsia="Arial"/>
          <w:sz w:val="22"/>
          <w:szCs w:val="22"/>
          <w:lang w:val="hr-HR"/>
        </w:rPr>
        <w:t>pr</w:t>
      </w:r>
      <w:r w:rsidRPr="00B82B50">
        <w:rPr>
          <w:rFonts w:eastAsia="Arial"/>
          <w:spacing w:val="2"/>
          <w:sz w:val="22"/>
          <w:szCs w:val="22"/>
          <w:lang w:val="hr-HR"/>
        </w:rPr>
        <w:t>e</w:t>
      </w:r>
      <w:r w:rsidRPr="00B82B50">
        <w:rPr>
          <w:rFonts w:eastAsia="Arial"/>
          <w:sz w:val="22"/>
          <w:szCs w:val="22"/>
          <w:lang w:val="hr-HR"/>
        </w:rPr>
        <w:t>d</w:t>
      </w:r>
      <w:r w:rsidRPr="00B82B50">
        <w:rPr>
          <w:rFonts w:eastAsia="Arial"/>
          <w:spacing w:val="-1"/>
          <w:sz w:val="22"/>
          <w:szCs w:val="22"/>
          <w:lang w:val="hr-HR"/>
        </w:rPr>
        <w:t>a</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13"/>
          <w:sz w:val="22"/>
          <w:szCs w:val="22"/>
          <w:lang w:val="hr-HR"/>
        </w:rPr>
        <w:t xml:space="preserve"> </w:t>
      </w:r>
      <w:r w:rsidRPr="00B82B50">
        <w:rPr>
          <w:rFonts w:eastAsia="Arial"/>
          <w:sz w:val="22"/>
          <w:szCs w:val="22"/>
          <w:lang w:val="hr-HR"/>
        </w:rPr>
        <w:t>pro</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3"/>
          <w:sz w:val="22"/>
          <w:szCs w:val="22"/>
          <w:lang w:val="hr-HR"/>
        </w:rPr>
        <w:t>k</w:t>
      </w:r>
      <w:r w:rsidRPr="00B82B50">
        <w:rPr>
          <w:rFonts w:eastAsia="Arial"/>
          <w:spacing w:val="-3"/>
          <w:sz w:val="22"/>
          <w:szCs w:val="22"/>
          <w:lang w:val="hr-HR"/>
        </w:rPr>
        <w:t>t</w:t>
      </w:r>
      <w:r w:rsidRPr="00B82B50">
        <w:rPr>
          <w:rFonts w:eastAsia="Arial"/>
          <w:sz w:val="22"/>
          <w:szCs w:val="22"/>
          <w:lang w:val="hr-HR"/>
        </w:rPr>
        <w:t>n</w:t>
      </w:r>
      <w:r w:rsidRPr="00B82B50">
        <w:rPr>
          <w:rFonts w:eastAsia="Arial"/>
          <w:spacing w:val="-1"/>
          <w:sz w:val="22"/>
          <w:szCs w:val="22"/>
          <w:lang w:val="hr-HR"/>
        </w:rPr>
        <w:t>o</w:t>
      </w:r>
      <w:r w:rsidRPr="00B82B50">
        <w:rPr>
          <w:rFonts w:eastAsia="Arial"/>
          <w:sz w:val="22"/>
          <w:szCs w:val="22"/>
          <w:lang w:val="hr-HR"/>
        </w:rPr>
        <w:t>g</w:t>
      </w:r>
      <w:r w:rsidRPr="00B82B50">
        <w:rPr>
          <w:rFonts w:eastAsia="Arial"/>
          <w:spacing w:val="5"/>
          <w:sz w:val="22"/>
          <w:szCs w:val="22"/>
          <w:lang w:val="hr-HR"/>
        </w:rPr>
        <w:t xml:space="preserve"> </w:t>
      </w:r>
      <w:r w:rsidRPr="00B82B50">
        <w:rPr>
          <w:rFonts w:eastAsia="Arial"/>
          <w:spacing w:val="-1"/>
          <w:sz w:val="22"/>
          <w:szCs w:val="22"/>
          <w:lang w:val="hr-HR"/>
        </w:rPr>
        <w:t>z</w:t>
      </w:r>
      <w:r w:rsidRPr="00B82B50">
        <w:rPr>
          <w:rFonts w:eastAsia="Arial"/>
          <w:spacing w:val="2"/>
          <w:sz w:val="22"/>
          <w:szCs w:val="22"/>
          <w:lang w:val="hr-HR"/>
        </w:rPr>
        <w:t>a</w:t>
      </w:r>
      <w:r w:rsidRPr="00B82B50">
        <w:rPr>
          <w:rFonts w:eastAsia="Arial"/>
          <w:sz w:val="22"/>
          <w:szCs w:val="22"/>
          <w:lang w:val="hr-HR"/>
        </w:rPr>
        <w:t>d</w:t>
      </w:r>
      <w:r w:rsidRPr="00B82B50">
        <w:rPr>
          <w:rFonts w:eastAsia="Arial"/>
          <w:spacing w:val="-1"/>
          <w:sz w:val="22"/>
          <w:szCs w:val="22"/>
          <w:lang w:val="hr-HR"/>
        </w:rPr>
        <w:t>a</w:t>
      </w:r>
      <w:r w:rsidRPr="00B82B50">
        <w:rPr>
          <w:rFonts w:eastAsia="Arial"/>
          <w:spacing w:val="1"/>
          <w:sz w:val="22"/>
          <w:szCs w:val="22"/>
          <w:lang w:val="hr-HR"/>
        </w:rPr>
        <w:t>t</w:t>
      </w:r>
      <w:r w:rsidRPr="00B82B50">
        <w:rPr>
          <w:rFonts w:eastAsia="Arial"/>
          <w:spacing w:val="3"/>
          <w:sz w:val="22"/>
          <w:szCs w:val="22"/>
          <w:lang w:val="hr-HR"/>
        </w:rPr>
        <w:t>k</w:t>
      </w:r>
      <w:r w:rsidRPr="00B82B50">
        <w:rPr>
          <w:rFonts w:eastAsia="Arial"/>
          <w:sz w:val="22"/>
          <w:szCs w:val="22"/>
          <w:lang w:val="hr-HR"/>
        </w:rPr>
        <w:t>a</w:t>
      </w:r>
      <w:r w:rsidRPr="00B82B50">
        <w:rPr>
          <w:rFonts w:eastAsia="Arial"/>
          <w:spacing w:val="5"/>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11"/>
          <w:sz w:val="22"/>
          <w:szCs w:val="22"/>
          <w:lang w:val="hr-HR"/>
        </w:rPr>
        <w:t xml:space="preserve"> </w:t>
      </w:r>
      <w:r>
        <w:rPr>
          <w:rFonts w:eastAsia="Arial"/>
          <w:spacing w:val="11"/>
          <w:sz w:val="22"/>
          <w:szCs w:val="22"/>
          <w:lang w:val="hr-HR"/>
        </w:rPr>
        <w:t xml:space="preserve">14. nastavna nedelja, </w:t>
      </w:r>
      <w:r w:rsidRPr="00B82B50">
        <w:rPr>
          <w:rFonts w:eastAsia="Arial"/>
          <w:sz w:val="22"/>
          <w:szCs w:val="22"/>
          <w:lang w:val="hr-HR"/>
        </w:rPr>
        <w:t xml:space="preserve">a </w:t>
      </w:r>
      <w:r w:rsidRPr="00B82B50">
        <w:rPr>
          <w:rFonts w:eastAsia="Arial"/>
          <w:b/>
          <w:sz w:val="22"/>
          <w:szCs w:val="22"/>
          <w:lang w:val="hr-HR"/>
        </w:rPr>
        <w:t>posle tog roka umanjuje se  broj ostvarenih poena za 30%.</w:t>
      </w:r>
      <w:r>
        <w:rPr>
          <w:rFonts w:eastAsia="Arial"/>
          <w:b/>
          <w:sz w:val="22"/>
          <w:szCs w:val="22"/>
          <w:lang w:val="hr-HR"/>
        </w:rPr>
        <w:t xml:space="preserve"> </w:t>
      </w:r>
      <w:r w:rsidRPr="00B82B50">
        <w:rPr>
          <w:rFonts w:eastAsia="Arial"/>
          <w:sz w:val="22"/>
          <w:szCs w:val="22"/>
          <w:lang w:val="hr-HR"/>
        </w:rPr>
        <w:t xml:space="preserve"> </w:t>
      </w:r>
      <w:r w:rsidRPr="00B82B50">
        <w:rPr>
          <w:rFonts w:eastAsia="Arial"/>
          <w:spacing w:val="-8"/>
          <w:sz w:val="22"/>
          <w:szCs w:val="22"/>
          <w:lang w:val="hr-HR"/>
        </w:rPr>
        <w:t xml:space="preserve">Krajnji rok za predaju projekta  i za studente tradicionalne nastave i za studente onlajn nastave  je 10 (deset) dana pre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pacing w:val="2"/>
          <w:sz w:val="22"/>
          <w:szCs w:val="22"/>
          <w:lang w:val="hr-HR"/>
        </w:rPr>
        <w:t>t</w:t>
      </w:r>
      <w:r w:rsidRPr="00B82B50">
        <w:rPr>
          <w:rFonts w:eastAsia="Arial"/>
          <w:sz w:val="22"/>
          <w:szCs w:val="22"/>
          <w:lang w:val="hr-HR"/>
        </w:rPr>
        <w:t>n</w:t>
      </w:r>
      <w:r w:rsidRPr="00B82B50">
        <w:rPr>
          <w:rFonts w:eastAsia="Arial"/>
          <w:spacing w:val="-1"/>
          <w:sz w:val="22"/>
          <w:szCs w:val="22"/>
          <w:lang w:val="hr-HR"/>
        </w:rPr>
        <w:t>o</w:t>
      </w:r>
      <w:r w:rsidRPr="00B82B50">
        <w:rPr>
          <w:rFonts w:eastAsia="Arial"/>
          <w:sz w:val="22"/>
          <w:szCs w:val="22"/>
          <w:lang w:val="hr-HR"/>
        </w:rPr>
        <w:t>g</w:t>
      </w:r>
      <w:r w:rsidRPr="00B82B50">
        <w:rPr>
          <w:rFonts w:eastAsia="Arial"/>
          <w:spacing w:val="2"/>
          <w:sz w:val="22"/>
          <w:szCs w:val="22"/>
          <w:lang w:val="hr-HR"/>
        </w:rPr>
        <w:t xml:space="preserve"> </w:t>
      </w:r>
      <w:r w:rsidRPr="00B82B50">
        <w:rPr>
          <w:rFonts w:eastAsia="Arial"/>
          <w:spacing w:val="3"/>
          <w:sz w:val="22"/>
          <w:szCs w:val="22"/>
          <w:lang w:val="hr-HR"/>
        </w:rPr>
        <w:t>r</w:t>
      </w:r>
      <w:r w:rsidRPr="00B82B50">
        <w:rPr>
          <w:rFonts w:eastAsia="Arial"/>
          <w:sz w:val="22"/>
          <w:szCs w:val="22"/>
          <w:lang w:val="hr-HR"/>
        </w:rPr>
        <w:t>o</w:t>
      </w:r>
      <w:r w:rsidRPr="00B82B50">
        <w:rPr>
          <w:rFonts w:eastAsia="Arial"/>
          <w:spacing w:val="3"/>
          <w:sz w:val="22"/>
          <w:szCs w:val="22"/>
          <w:lang w:val="hr-HR"/>
        </w:rPr>
        <w:t>k</w:t>
      </w:r>
      <w:r w:rsidRPr="00B82B50">
        <w:rPr>
          <w:rFonts w:eastAsia="Arial"/>
          <w:sz w:val="22"/>
          <w:szCs w:val="22"/>
          <w:lang w:val="hr-HR"/>
        </w:rPr>
        <w:t>a</w:t>
      </w:r>
      <w:r w:rsidRPr="00B82B50">
        <w:rPr>
          <w:rFonts w:eastAsia="Arial"/>
          <w:spacing w:val="5"/>
          <w:sz w:val="22"/>
          <w:szCs w:val="22"/>
          <w:lang w:val="hr-HR"/>
        </w:rPr>
        <w:t xml:space="preserve"> </w:t>
      </w:r>
      <w:r w:rsidRPr="00B82B50">
        <w:rPr>
          <w:rFonts w:eastAsia="Arial"/>
          <w:sz w:val="22"/>
          <w:szCs w:val="22"/>
          <w:lang w:val="hr-HR"/>
        </w:rPr>
        <w:t>u</w:t>
      </w:r>
      <w:r w:rsidRPr="00B82B50">
        <w:rPr>
          <w:rFonts w:eastAsia="Arial"/>
          <w:spacing w:val="8"/>
          <w:sz w:val="22"/>
          <w:szCs w:val="22"/>
          <w:lang w:val="hr-HR"/>
        </w:rPr>
        <w:t xml:space="preserve"> </w:t>
      </w:r>
      <w:r w:rsidRPr="00B82B50">
        <w:rPr>
          <w:rFonts w:eastAsia="Arial"/>
          <w:spacing w:val="3"/>
          <w:sz w:val="22"/>
          <w:szCs w:val="22"/>
          <w:lang w:val="hr-HR"/>
        </w:rPr>
        <w:t>k</w:t>
      </w:r>
      <w:r w:rsidRPr="00B82B50">
        <w:rPr>
          <w:rFonts w:eastAsia="Arial"/>
          <w:spacing w:val="-3"/>
          <w:sz w:val="22"/>
          <w:szCs w:val="22"/>
          <w:lang w:val="hr-HR"/>
        </w:rPr>
        <w:t>o</w:t>
      </w:r>
      <w:r w:rsidRPr="00B82B50">
        <w:rPr>
          <w:rFonts w:eastAsia="Arial"/>
          <w:spacing w:val="2"/>
          <w:sz w:val="22"/>
          <w:szCs w:val="22"/>
          <w:lang w:val="hr-HR"/>
        </w:rPr>
        <w:t>m</w:t>
      </w:r>
      <w:r w:rsidRPr="00B82B50">
        <w:rPr>
          <w:rFonts w:eastAsia="Arial"/>
          <w:sz w:val="22"/>
          <w:szCs w:val="22"/>
          <w:lang w:val="hr-HR"/>
        </w:rPr>
        <w:t>e</w:t>
      </w:r>
      <w:r w:rsidRPr="00B82B50">
        <w:rPr>
          <w:rFonts w:eastAsia="Arial"/>
          <w:spacing w:val="6"/>
          <w:sz w:val="22"/>
          <w:szCs w:val="22"/>
          <w:lang w:val="hr-HR"/>
        </w:rPr>
        <w:t xml:space="preserve"> </w:t>
      </w:r>
      <w:r w:rsidRPr="00B82B50">
        <w:rPr>
          <w:rFonts w:eastAsia="Arial"/>
          <w:spacing w:val="-1"/>
          <w:sz w:val="22"/>
          <w:szCs w:val="22"/>
          <w:lang w:val="hr-HR"/>
        </w:rPr>
        <w:t xml:space="preserve">student </w:t>
      </w:r>
      <w:r w:rsidRPr="00B82B50">
        <w:rPr>
          <w:rFonts w:eastAsia="Arial"/>
          <w:sz w:val="22"/>
          <w:szCs w:val="22"/>
          <w:lang w:val="hr-HR"/>
        </w:rPr>
        <w:t>p</w:t>
      </w:r>
      <w:r w:rsidRPr="00B82B50">
        <w:rPr>
          <w:rFonts w:eastAsia="Arial"/>
          <w:spacing w:val="1"/>
          <w:sz w:val="22"/>
          <w:szCs w:val="22"/>
          <w:lang w:val="hr-HR"/>
        </w:rPr>
        <w:t>o</w:t>
      </w:r>
      <w:r w:rsidRPr="00B82B50">
        <w:rPr>
          <w:rFonts w:eastAsia="Arial"/>
          <w:spacing w:val="-1"/>
          <w:sz w:val="22"/>
          <w:szCs w:val="22"/>
          <w:lang w:val="hr-HR"/>
        </w:rPr>
        <w:t>l</w:t>
      </w:r>
      <w:r w:rsidRPr="00B82B50">
        <w:rPr>
          <w:rFonts w:eastAsia="Arial"/>
          <w:spacing w:val="2"/>
          <w:sz w:val="22"/>
          <w:szCs w:val="22"/>
          <w:lang w:val="hr-HR"/>
        </w:rPr>
        <w:t>a</w:t>
      </w:r>
      <w:r w:rsidRPr="00B82B50">
        <w:rPr>
          <w:rFonts w:eastAsia="Arial"/>
          <w:spacing w:val="-1"/>
          <w:sz w:val="22"/>
          <w:szCs w:val="22"/>
          <w:lang w:val="hr-HR"/>
        </w:rPr>
        <w:t>ž</w:t>
      </w:r>
      <w:r w:rsidRPr="00B82B50">
        <w:rPr>
          <w:rFonts w:eastAsia="Arial"/>
          <w:sz w:val="22"/>
          <w:szCs w:val="22"/>
          <w:lang w:val="hr-HR"/>
        </w:rPr>
        <w:t>e</w:t>
      </w:r>
      <w:r w:rsidRPr="00B82B50">
        <w:rPr>
          <w:rFonts w:eastAsia="Arial"/>
          <w:spacing w:val="5"/>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z w:val="22"/>
          <w:szCs w:val="22"/>
          <w:lang w:val="hr-HR"/>
        </w:rPr>
        <w:t xml:space="preserve">t. </w:t>
      </w:r>
    </w:p>
    <w:p w14:paraId="7C0CB76F" w14:textId="77777777" w:rsidR="00D4683C" w:rsidRPr="00F51FE2" w:rsidRDefault="00D4683C" w:rsidP="00D4683C">
      <w:pPr>
        <w:spacing w:before="0"/>
        <w:ind w:left="785"/>
        <w:rPr>
          <w:lang w:val="sr-Latn-CS"/>
        </w:rPr>
      </w:pPr>
    </w:p>
    <w:p w14:paraId="0EE61D4E" w14:textId="77777777" w:rsidR="00D4683C" w:rsidRPr="00F51FE2" w:rsidRDefault="00D4683C" w:rsidP="00A3490E">
      <w:pPr>
        <w:numPr>
          <w:ilvl w:val="0"/>
          <w:numId w:val="3"/>
        </w:numPr>
        <w:spacing w:before="0"/>
        <w:rPr>
          <w:sz w:val="22"/>
          <w:szCs w:val="22"/>
          <w:lang w:val="sr-Latn-CS"/>
        </w:rPr>
      </w:pPr>
      <w:r w:rsidRPr="00F51FE2">
        <w:rPr>
          <w:b/>
          <w:sz w:val="22"/>
          <w:szCs w:val="22"/>
          <w:u w:val="single"/>
          <w:lang w:val="sr-Latn-CS"/>
        </w:rPr>
        <w:t>Lektira (seminarski rad</w:t>
      </w:r>
      <w:r w:rsidRPr="00F51FE2">
        <w:rPr>
          <w:b/>
          <w:sz w:val="22"/>
          <w:szCs w:val="22"/>
          <w:lang w:val="sr-Latn-CS"/>
        </w:rPr>
        <w:t>)</w:t>
      </w:r>
      <w:r>
        <w:rPr>
          <w:b/>
          <w:sz w:val="22"/>
          <w:szCs w:val="22"/>
          <w:lang w:val="sr-Latn-CS"/>
        </w:rPr>
        <w:t xml:space="preserve"> – 15 poena</w:t>
      </w:r>
      <w:r w:rsidRPr="00514FEB">
        <w:rPr>
          <w:b/>
          <w:lang w:val="sr-Latn-CS"/>
        </w:rPr>
        <w:t>:</w:t>
      </w:r>
      <w:r w:rsidRPr="00C51C33">
        <w:rPr>
          <w:lang w:val="sr-Latn-CS"/>
        </w:rPr>
        <w:t xml:space="preserve"> </w:t>
      </w:r>
      <w:r w:rsidRPr="00F51FE2">
        <w:rPr>
          <w:sz w:val="22"/>
          <w:szCs w:val="22"/>
          <w:lang w:val="sr-Latn-CS"/>
        </w:rPr>
        <w:t xml:space="preserve">Studeni su u obavezi da pročitaju zadatu knjigu Top Floor, David Evans, adaptiranu na srednjem nivou, i da na osnovu pročitanog urade nekoliko vrsta pisanih zadataka, koji su detaljno navedeni u tekstu predavanja br. 2. </w:t>
      </w:r>
      <w:r w:rsidRPr="00F51FE2">
        <w:rPr>
          <w:sz w:val="22"/>
          <w:szCs w:val="22"/>
          <w:u w:val="single"/>
          <w:lang w:val="sr-Latn-CS"/>
        </w:rPr>
        <w:t>Za studente nastave na daljinu</w:t>
      </w:r>
      <w:r w:rsidRPr="00F51FE2">
        <w:rPr>
          <w:sz w:val="22"/>
          <w:szCs w:val="22"/>
          <w:lang w:val="sr-Latn-CS"/>
        </w:rPr>
        <w:t xml:space="preserve"> krajnji rok za predaju lektire je 10 dana pre ispitnog roka u kome polažu ispit. </w:t>
      </w:r>
      <w:r w:rsidRPr="00F51FE2">
        <w:rPr>
          <w:color w:val="auto"/>
          <w:sz w:val="22"/>
          <w:szCs w:val="22"/>
          <w:u w:val="single"/>
          <w:lang w:val="sr-Latn-CS"/>
        </w:rPr>
        <w:t>Za studente tradicionalne nastave rok za predaju lektire je 13. nastavna nedelja</w:t>
      </w:r>
      <w:r w:rsidRPr="00F51FE2">
        <w:rPr>
          <w:b/>
          <w:color w:val="auto"/>
          <w:sz w:val="22"/>
          <w:szCs w:val="22"/>
          <w:u w:val="single"/>
          <w:lang w:val="sr-Latn-CS"/>
        </w:rPr>
        <w:t xml:space="preserve">. </w:t>
      </w:r>
      <w:r w:rsidRPr="00F51FE2">
        <w:rPr>
          <w:color w:val="auto"/>
          <w:sz w:val="22"/>
          <w:szCs w:val="22"/>
          <w:lang w:val="sr-Latn-CS"/>
        </w:rPr>
        <w:t xml:space="preserve">Studenti tradicionalne nastave koji ne predaju ovaj zadatak u navedenom roku mogu to da urade i kasnije, do kraja školske godine, ali uvek najkasnije </w:t>
      </w:r>
      <w:r w:rsidRPr="00F51FE2">
        <w:rPr>
          <w:b/>
          <w:color w:val="auto"/>
          <w:sz w:val="22"/>
          <w:szCs w:val="22"/>
          <w:lang w:val="sr-Latn-CS"/>
        </w:rPr>
        <w:t>10 (deset) dana</w:t>
      </w:r>
      <w:r w:rsidRPr="00F51FE2">
        <w:rPr>
          <w:color w:val="auto"/>
          <w:sz w:val="22"/>
          <w:szCs w:val="22"/>
          <w:lang w:val="sr-Latn-CS"/>
        </w:rPr>
        <w:t xml:space="preserve"> pre ispitnog roka u kome žele da polažu ispit. U tom slučaju studenti tradicionalne nastave za taj projektni zadatak </w:t>
      </w:r>
      <w:r w:rsidRPr="00F51FE2">
        <w:rPr>
          <w:b/>
          <w:color w:val="auto"/>
          <w:sz w:val="22"/>
          <w:szCs w:val="22"/>
          <w:lang w:val="sr-Latn-CS"/>
        </w:rPr>
        <w:t>gube 30% ostvarenih poena</w:t>
      </w:r>
      <w:r w:rsidRPr="00F51FE2">
        <w:rPr>
          <w:color w:val="auto"/>
          <w:sz w:val="22"/>
          <w:szCs w:val="22"/>
          <w:lang w:val="sr-Latn-CS"/>
        </w:rPr>
        <w:t>.</w:t>
      </w:r>
    </w:p>
    <w:p w14:paraId="2CFEF61B" w14:textId="77777777" w:rsidR="00D4683C" w:rsidRPr="00F51FE2" w:rsidRDefault="00D4683C" w:rsidP="00D4683C">
      <w:pPr>
        <w:pStyle w:val="ListParagraph"/>
        <w:spacing w:before="78" w:line="239" w:lineRule="auto"/>
        <w:ind w:left="785" w:right="123"/>
        <w:rPr>
          <w:rFonts w:eastAsia="Arial"/>
          <w:color w:val="0000FF"/>
          <w:sz w:val="22"/>
          <w:szCs w:val="22"/>
          <w:lang w:val="hr-HR"/>
        </w:rPr>
      </w:pPr>
      <w:r w:rsidRPr="00F51FE2">
        <w:rPr>
          <w:color w:val="auto"/>
          <w:sz w:val="22"/>
          <w:szCs w:val="22"/>
          <w:lang w:val="sr-Latn-CS"/>
        </w:rPr>
        <w:t xml:space="preserve">Ako student prilikom ocenjivanja lektire ne dobije najmanje 50% predviđenih poena (7,5 poena), on mora da je doradi. U suprotnom, dobija 0 poena, tj. ne može dobiti manje od 50% predviđenih poena. </w:t>
      </w:r>
      <w:r w:rsidRPr="00F51FE2">
        <w:rPr>
          <w:b/>
          <w:color w:val="auto"/>
          <w:sz w:val="22"/>
          <w:szCs w:val="22"/>
          <w:lang w:val="sr-Latn-CS"/>
        </w:rPr>
        <w:t>Student koji ne dobije više od 50% predviđenih poena ne može izaći na ispit.</w:t>
      </w:r>
      <w:r w:rsidRPr="00F51FE2">
        <w:rPr>
          <w:color w:val="auto"/>
          <w:sz w:val="22"/>
          <w:szCs w:val="22"/>
          <w:lang w:val="sr-Latn-CS"/>
        </w:rPr>
        <w:t xml:space="preserve"> </w:t>
      </w:r>
      <w:r w:rsidRPr="00B82B50">
        <w:rPr>
          <w:rFonts w:eastAsia="Arial"/>
          <w:spacing w:val="-8"/>
          <w:sz w:val="22"/>
          <w:szCs w:val="22"/>
          <w:lang w:val="hr-HR"/>
        </w:rPr>
        <w:t xml:space="preserve">Krajnji rok za predaju projekta  i za studente tradicionalne nastave i za studente onlajn nastave  je 10 (deset) dana pre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pacing w:val="2"/>
          <w:sz w:val="22"/>
          <w:szCs w:val="22"/>
          <w:lang w:val="hr-HR"/>
        </w:rPr>
        <w:t>t</w:t>
      </w:r>
      <w:r w:rsidRPr="00B82B50">
        <w:rPr>
          <w:rFonts w:eastAsia="Arial"/>
          <w:sz w:val="22"/>
          <w:szCs w:val="22"/>
          <w:lang w:val="hr-HR"/>
        </w:rPr>
        <w:t>n</w:t>
      </w:r>
      <w:r w:rsidRPr="00B82B50">
        <w:rPr>
          <w:rFonts w:eastAsia="Arial"/>
          <w:spacing w:val="-1"/>
          <w:sz w:val="22"/>
          <w:szCs w:val="22"/>
          <w:lang w:val="hr-HR"/>
        </w:rPr>
        <w:t>o</w:t>
      </w:r>
      <w:r w:rsidRPr="00B82B50">
        <w:rPr>
          <w:rFonts w:eastAsia="Arial"/>
          <w:sz w:val="22"/>
          <w:szCs w:val="22"/>
          <w:lang w:val="hr-HR"/>
        </w:rPr>
        <w:t>g</w:t>
      </w:r>
      <w:r w:rsidRPr="00B82B50">
        <w:rPr>
          <w:rFonts w:eastAsia="Arial"/>
          <w:spacing w:val="2"/>
          <w:sz w:val="22"/>
          <w:szCs w:val="22"/>
          <w:lang w:val="hr-HR"/>
        </w:rPr>
        <w:t xml:space="preserve"> </w:t>
      </w:r>
      <w:r w:rsidRPr="00B82B50">
        <w:rPr>
          <w:rFonts w:eastAsia="Arial"/>
          <w:spacing w:val="3"/>
          <w:sz w:val="22"/>
          <w:szCs w:val="22"/>
          <w:lang w:val="hr-HR"/>
        </w:rPr>
        <w:t>r</w:t>
      </w:r>
      <w:r w:rsidRPr="00B82B50">
        <w:rPr>
          <w:rFonts w:eastAsia="Arial"/>
          <w:sz w:val="22"/>
          <w:szCs w:val="22"/>
          <w:lang w:val="hr-HR"/>
        </w:rPr>
        <w:t>o</w:t>
      </w:r>
      <w:r w:rsidRPr="00B82B50">
        <w:rPr>
          <w:rFonts w:eastAsia="Arial"/>
          <w:spacing w:val="3"/>
          <w:sz w:val="22"/>
          <w:szCs w:val="22"/>
          <w:lang w:val="hr-HR"/>
        </w:rPr>
        <w:t>k</w:t>
      </w:r>
      <w:r w:rsidRPr="00B82B50">
        <w:rPr>
          <w:rFonts w:eastAsia="Arial"/>
          <w:sz w:val="22"/>
          <w:szCs w:val="22"/>
          <w:lang w:val="hr-HR"/>
        </w:rPr>
        <w:t>a</w:t>
      </w:r>
      <w:r w:rsidRPr="00B82B50">
        <w:rPr>
          <w:rFonts w:eastAsia="Arial"/>
          <w:spacing w:val="5"/>
          <w:sz w:val="22"/>
          <w:szCs w:val="22"/>
          <w:lang w:val="hr-HR"/>
        </w:rPr>
        <w:t xml:space="preserve"> </w:t>
      </w:r>
      <w:r w:rsidRPr="00B82B50">
        <w:rPr>
          <w:rFonts w:eastAsia="Arial"/>
          <w:sz w:val="22"/>
          <w:szCs w:val="22"/>
          <w:lang w:val="hr-HR"/>
        </w:rPr>
        <w:t>u</w:t>
      </w:r>
      <w:r w:rsidRPr="00B82B50">
        <w:rPr>
          <w:rFonts w:eastAsia="Arial"/>
          <w:spacing w:val="8"/>
          <w:sz w:val="22"/>
          <w:szCs w:val="22"/>
          <w:lang w:val="hr-HR"/>
        </w:rPr>
        <w:t xml:space="preserve"> </w:t>
      </w:r>
      <w:r w:rsidRPr="00B82B50">
        <w:rPr>
          <w:rFonts w:eastAsia="Arial"/>
          <w:spacing w:val="3"/>
          <w:sz w:val="22"/>
          <w:szCs w:val="22"/>
          <w:lang w:val="hr-HR"/>
        </w:rPr>
        <w:t>k</w:t>
      </w:r>
      <w:r w:rsidRPr="00B82B50">
        <w:rPr>
          <w:rFonts w:eastAsia="Arial"/>
          <w:spacing w:val="-3"/>
          <w:sz w:val="22"/>
          <w:szCs w:val="22"/>
          <w:lang w:val="hr-HR"/>
        </w:rPr>
        <w:t>o</w:t>
      </w:r>
      <w:r w:rsidRPr="00B82B50">
        <w:rPr>
          <w:rFonts w:eastAsia="Arial"/>
          <w:spacing w:val="2"/>
          <w:sz w:val="22"/>
          <w:szCs w:val="22"/>
          <w:lang w:val="hr-HR"/>
        </w:rPr>
        <w:t>m</w:t>
      </w:r>
      <w:r w:rsidRPr="00B82B50">
        <w:rPr>
          <w:rFonts w:eastAsia="Arial"/>
          <w:sz w:val="22"/>
          <w:szCs w:val="22"/>
          <w:lang w:val="hr-HR"/>
        </w:rPr>
        <w:t>e</w:t>
      </w:r>
      <w:r w:rsidRPr="00B82B50">
        <w:rPr>
          <w:rFonts w:eastAsia="Arial"/>
          <w:spacing w:val="6"/>
          <w:sz w:val="22"/>
          <w:szCs w:val="22"/>
          <w:lang w:val="hr-HR"/>
        </w:rPr>
        <w:t xml:space="preserve"> </w:t>
      </w:r>
      <w:r w:rsidRPr="00B82B50">
        <w:rPr>
          <w:rFonts w:eastAsia="Arial"/>
          <w:spacing w:val="-1"/>
          <w:sz w:val="22"/>
          <w:szCs w:val="22"/>
          <w:lang w:val="hr-HR"/>
        </w:rPr>
        <w:t xml:space="preserve">student </w:t>
      </w:r>
      <w:r w:rsidRPr="00B82B50">
        <w:rPr>
          <w:rFonts w:eastAsia="Arial"/>
          <w:sz w:val="22"/>
          <w:szCs w:val="22"/>
          <w:lang w:val="hr-HR"/>
        </w:rPr>
        <w:t>p</w:t>
      </w:r>
      <w:r w:rsidRPr="00B82B50">
        <w:rPr>
          <w:rFonts w:eastAsia="Arial"/>
          <w:spacing w:val="1"/>
          <w:sz w:val="22"/>
          <w:szCs w:val="22"/>
          <w:lang w:val="hr-HR"/>
        </w:rPr>
        <w:t>o</w:t>
      </w:r>
      <w:r w:rsidRPr="00B82B50">
        <w:rPr>
          <w:rFonts w:eastAsia="Arial"/>
          <w:spacing w:val="-1"/>
          <w:sz w:val="22"/>
          <w:szCs w:val="22"/>
          <w:lang w:val="hr-HR"/>
        </w:rPr>
        <w:t>l</w:t>
      </w:r>
      <w:r w:rsidRPr="00B82B50">
        <w:rPr>
          <w:rFonts w:eastAsia="Arial"/>
          <w:spacing w:val="2"/>
          <w:sz w:val="22"/>
          <w:szCs w:val="22"/>
          <w:lang w:val="hr-HR"/>
        </w:rPr>
        <w:t>a</w:t>
      </w:r>
      <w:r w:rsidRPr="00B82B50">
        <w:rPr>
          <w:rFonts w:eastAsia="Arial"/>
          <w:spacing w:val="-1"/>
          <w:sz w:val="22"/>
          <w:szCs w:val="22"/>
          <w:lang w:val="hr-HR"/>
        </w:rPr>
        <w:t>ž</w:t>
      </w:r>
      <w:r w:rsidRPr="00B82B50">
        <w:rPr>
          <w:rFonts w:eastAsia="Arial"/>
          <w:sz w:val="22"/>
          <w:szCs w:val="22"/>
          <w:lang w:val="hr-HR"/>
        </w:rPr>
        <w:t>e</w:t>
      </w:r>
      <w:r w:rsidRPr="00B82B50">
        <w:rPr>
          <w:rFonts w:eastAsia="Arial"/>
          <w:spacing w:val="5"/>
          <w:sz w:val="22"/>
          <w:szCs w:val="22"/>
          <w:lang w:val="hr-HR"/>
        </w:rPr>
        <w:t xml:space="preserve"> </w:t>
      </w:r>
      <w:r w:rsidRPr="00B82B50">
        <w:rPr>
          <w:rFonts w:eastAsia="Arial"/>
          <w:spacing w:val="-1"/>
          <w:sz w:val="22"/>
          <w:szCs w:val="22"/>
          <w:lang w:val="hr-HR"/>
        </w:rPr>
        <w:t>i</w:t>
      </w:r>
      <w:r w:rsidRPr="00B82B50">
        <w:rPr>
          <w:rFonts w:eastAsia="Arial"/>
          <w:spacing w:val="1"/>
          <w:sz w:val="22"/>
          <w:szCs w:val="22"/>
          <w:lang w:val="hr-HR"/>
        </w:rPr>
        <w:t>s</w:t>
      </w:r>
      <w:r w:rsidRPr="00B82B50">
        <w:rPr>
          <w:rFonts w:eastAsia="Arial"/>
          <w:sz w:val="22"/>
          <w:szCs w:val="22"/>
          <w:lang w:val="hr-HR"/>
        </w:rPr>
        <w:t>p</w:t>
      </w:r>
      <w:r w:rsidRPr="00B82B50">
        <w:rPr>
          <w:rFonts w:eastAsia="Arial"/>
          <w:spacing w:val="1"/>
          <w:sz w:val="22"/>
          <w:szCs w:val="22"/>
          <w:lang w:val="hr-HR"/>
        </w:rPr>
        <w:t>i</w:t>
      </w:r>
      <w:r w:rsidRPr="00B82B50">
        <w:rPr>
          <w:rFonts w:eastAsia="Arial"/>
          <w:sz w:val="22"/>
          <w:szCs w:val="22"/>
          <w:lang w:val="hr-HR"/>
        </w:rPr>
        <w:t xml:space="preserve">t. </w:t>
      </w:r>
    </w:p>
    <w:p w14:paraId="4C342933" w14:textId="77777777" w:rsidR="00D4683C" w:rsidRPr="00457468" w:rsidRDefault="00D4683C" w:rsidP="00D4683C">
      <w:pPr>
        <w:pStyle w:val="ListParagraph"/>
        <w:spacing w:before="78" w:line="239" w:lineRule="auto"/>
        <w:ind w:left="785" w:right="123"/>
        <w:rPr>
          <w:rFonts w:eastAsia="Arial"/>
          <w:color w:val="0000FF"/>
          <w:sz w:val="22"/>
          <w:szCs w:val="22"/>
          <w:lang w:val="hr-HR"/>
        </w:rPr>
      </w:pPr>
    </w:p>
    <w:p w14:paraId="081D56A2" w14:textId="3E80DDB7" w:rsidR="00D4683C" w:rsidRPr="00F51FE2" w:rsidRDefault="00D4683C" w:rsidP="00A3490E">
      <w:pPr>
        <w:pStyle w:val="ListParagraph"/>
        <w:numPr>
          <w:ilvl w:val="0"/>
          <w:numId w:val="3"/>
        </w:numPr>
        <w:ind w:left="782" w:right="125" w:hanging="357"/>
        <w:rPr>
          <w:rFonts w:eastAsia="Arial"/>
          <w:color w:val="0000FF"/>
          <w:sz w:val="22"/>
          <w:szCs w:val="22"/>
          <w:lang w:val="hr-HR"/>
        </w:rPr>
      </w:pPr>
      <w:r>
        <w:rPr>
          <w:rFonts w:eastAsia="Arial"/>
          <w:b/>
          <w:bCs/>
          <w:spacing w:val="-1"/>
          <w:sz w:val="22"/>
          <w:szCs w:val="22"/>
          <w:u w:val="thick" w:color="000000"/>
          <w:lang w:val="hr-HR"/>
        </w:rPr>
        <w:t xml:space="preserve">Testovi  (test slušanja– </w:t>
      </w:r>
      <w:r>
        <w:rPr>
          <w:rFonts w:eastAsia="Arial"/>
          <w:b/>
          <w:bCs/>
          <w:color w:val="0000FF"/>
          <w:spacing w:val="-1"/>
          <w:sz w:val="22"/>
          <w:szCs w:val="22"/>
          <w:u w:val="thick" w:color="000000"/>
          <w:lang w:val="hr-HR"/>
        </w:rPr>
        <w:t>5</w:t>
      </w:r>
      <w:r w:rsidRPr="003F756F">
        <w:rPr>
          <w:rFonts w:eastAsia="Arial"/>
          <w:b/>
          <w:bCs/>
          <w:spacing w:val="-1"/>
          <w:sz w:val="22"/>
          <w:szCs w:val="22"/>
          <w:u w:val="thick" w:color="000000"/>
          <w:lang w:val="hr-HR"/>
        </w:rPr>
        <w:t xml:space="preserve"> poena  </w:t>
      </w:r>
      <w:r w:rsidRPr="003F756F">
        <w:rPr>
          <w:rFonts w:eastAsia="Arial"/>
          <w:b/>
          <w:bCs/>
          <w:spacing w:val="-1"/>
          <w:sz w:val="22"/>
          <w:szCs w:val="22"/>
          <w:lang w:val="hr-HR"/>
        </w:rPr>
        <w:t xml:space="preserve">– </w:t>
      </w:r>
      <w:r>
        <w:rPr>
          <w:rFonts w:eastAsia="Arial"/>
          <w:bCs/>
          <w:spacing w:val="-1"/>
          <w:sz w:val="22"/>
          <w:szCs w:val="22"/>
          <w:lang w:val="hr-HR"/>
        </w:rPr>
        <w:t>U skladu sa Planom nastave (videti donju tabel</w:t>
      </w:r>
      <w:r w:rsidR="00095336">
        <w:rPr>
          <w:rFonts w:eastAsia="Arial"/>
          <w:bCs/>
          <w:spacing w:val="-1"/>
          <w:sz w:val="22"/>
          <w:szCs w:val="22"/>
          <w:lang w:val="hr-HR"/>
        </w:rPr>
        <w:t>u</w:t>
      </w:r>
      <w:r>
        <w:rPr>
          <w:rFonts w:eastAsia="Arial"/>
          <w:bCs/>
          <w:spacing w:val="-1"/>
          <w:sz w:val="22"/>
          <w:szCs w:val="22"/>
          <w:lang w:val="hr-HR"/>
        </w:rPr>
        <w:t xml:space="preserve">) </w:t>
      </w:r>
      <w:r w:rsidRPr="00095336">
        <w:rPr>
          <w:rFonts w:eastAsia="Arial"/>
          <w:bCs/>
          <w:spacing w:val="-1"/>
          <w:sz w:val="22"/>
          <w:szCs w:val="22"/>
          <w:lang w:val="hr-HR"/>
        </w:rPr>
        <w:t>p</w:t>
      </w:r>
      <w:r w:rsidR="00095336">
        <w:rPr>
          <w:rFonts w:eastAsia="Arial"/>
          <w:bCs/>
          <w:spacing w:val="-1"/>
          <w:sz w:val="22"/>
          <w:szCs w:val="22"/>
          <w:lang w:val="hr-HR"/>
        </w:rPr>
        <w:t>red</w:t>
      </w:r>
      <w:r w:rsidRPr="00095336">
        <w:rPr>
          <w:rFonts w:eastAsia="Arial"/>
          <w:bCs/>
          <w:spacing w:val="-1"/>
          <w:sz w:val="22"/>
          <w:szCs w:val="22"/>
          <w:lang w:val="hr-HR"/>
        </w:rPr>
        <w:t xml:space="preserve">viđeno </w:t>
      </w:r>
      <w:r>
        <w:rPr>
          <w:rFonts w:eastAsia="Arial"/>
          <w:bCs/>
          <w:spacing w:val="-1"/>
          <w:sz w:val="22"/>
          <w:szCs w:val="22"/>
          <w:lang w:val="hr-HR"/>
        </w:rPr>
        <w:t xml:space="preserve">je da student u 15. nastavnoj nedelji radi test slušanja, čime može da obezbedi najviše </w:t>
      </w:r>
      <w:r>
        <w:rPr>
          <w:rFonts w:eastAsia="Arial"/>
          <w:bCs/>
          <w:color w:val="0000FF"/>
          <w:spacing w:val="-1"/>
          <w:sz w:val="22"/>
          <w:szCs w:val="22"/>
          <w:lang w:val="hr-HR"/>
        </w:rPr>
        <w:t>5</w:t>
      </w:r>
      <w:r>
        <w:rPr>
          <w:rFonts w:eastAsia="Arial"/>
          <w:bCs/>
          <w:spacing w:val="-1"/>
          <w:sz w:val="22"/>
          <w:szCs w:val="22"/>
          <w:lang w:val="hr-HR"/>
        </w:rPr>
        <w:t xml:space="preserve"> poena. Student mora test da uradi u nedelji datoj u Planu nastave (donja tabela), tj. u roku od 7 dana po predavanju.  </w:t>
      </w:r>
    </w:p>
    <w:p w14:paraId="689134CE" w14:textId="77777777" w:rsidR="00D4683C" w:rsidRDefault="00D4683C" w:rsidP="00D4683C">
      <w:pPr>
        <w:pStyle w:val="ListParagraph"/>
        <w:ind w:left="782" w:right="125"/>
        <w:rPr>
          <w:rFonts w:eastAsia="Arial"/>
          <w:b/>
          <w:bCs/>
          <w:spacing w:val="-1"/>
          <w:sz w:val="22"/>
          <w:szCs w:val="22"/>
          <w:u w:val="thick" w:color="000000"/>
          <w:lang w:val="hr-HR"/>
        </w:rPr>
      </w:pPr>
    </w:p>
    <w:p w14:paraId="25A3A645" w14:textId="219C3CB7" w:rsidR="00D4683C" w:rsidRDefault="00D4683C" w:rsidP="00D4683C">
      <w:pPr>
        <w:numPr>
          <w:ilvl w:val="0"/>
          <w:numId w:val="1"/>
        </w:numPr>
        <w:spacing w:before="0"/>
        <w:rPr>
          <w:sz w:val="22"/>
          <w:szCs w:val="22"/>
          <w:lang w:val="sr-Latn-CS"/>
        </w:rPr>
      </w:pPr>
      <w:r>
        <w:rPr>
          <w:b/>
          <w:sz w:val="22"/>
          <w:szCs w:val="22"/>
          <w:u w:val="single"/>
          <w:lang w:val="sr-Latn-CS"/>
        </w:rPr>
        <w:t>20 poena – Kolokvijum</w:t>
      </w:r>
      <w:r w:rsidRPr="00F51FE2">
        <w:rPr>
          <w:b/>
          <w:sz w:val="22"/>
          <w:szCs w:val="22"/>
          <w:u w:val="single"/>
          <w:lang w:val="sr-Latn-CS"/>
        </w:rPr>
        <w:t>:</w:t>
      </w:r>
      <w:r w:rsidRPr="00F51FE2">
        <w:rPr>
          <w:sz w:val="22"/>
          <w:szCs w:val="22"/>
          <w:lang w:val="sr-Latn-CS"/>
        </w:rPr>
        <w:t xml:space="preserve"> Ovo je takozvani progres</w:t>
      </w:r>
      <w:r w:rsidR="00095336">
        <w:rPr>
          <w:sz w:val="22"/>
          <w:szCs w:val="22"/>
          <w:lang w:val="sr-Latn-CS"/>
        </w:rPr>
        <w:t xml:space="preserve">s </w:t>
      </w:r>
      <w:r w:rsidRPr="00F51FE2">
        <w:rPr>
          <w:sz w:val="22"/>
          <w:szCs w:val="22"/>
          <w:lang w:val="sr-Latn-CS"/>
        </w:rPr>
        <w:t xml:space="preserve">test, koji testira </w:t>
      </w:r>
      <w:r w:rsidRPr="00F51FE2">
        <w:rPr>
          <w:sz w:val="22"/>
          <w:szCs w:val="22"/>
          <w:u w:val="single"/>
          <w:lang w:val="sr-Latn-CS"/>
        </w:rPr>
        <w:t>poznavanje i upotrebu gramatike i leksike</w:t>
      </w:r>
      <w:r w:rsidRPr="00F51FE2">
        <w:rPr>
          <w:sz w:val="22"/>
          <w:szCs w:val="22"/>
          <w:lang w:val="sr-Latn-CS"/>
        </w:rPr>
        <w:t xml:space="preserve">. Daje se u 8. nedelji, obuhvata isključivo pređeno gradivo do tada, baziran je uglavnom na vežbanjima iz udžbenika. Ima dvostruku funkciju - testira napredak studenta na predmetu (zato ga i zovemo </w:t>
      </w:r>
      <w:r w:rsidRPr="00F51FE2">
        <w:rPr>
          <w:i/>
          <w:iCs/>
          <w:sz w:val="22"/>
          <w:szCs w:val="22"/>
          <w:lang w:val="sr-Latn-CS"/>
        </w:rPr>
        <w:t>progress test</w:t>
      </w:r>
      <w:r w:rsidRPr="00F51FE2">
        <w:rPr>
          <w:sz w:val="22"/>
          <w:szCs w:val="22"/>
          <w:lang w:val="sr-Latn-CS"/>
        </w:rPr>
        <w:t xml:space="preserve">) i ukazuje na oblasti koje treba doraditi, a s druge strane služi kao model za ispitni test i upoznaje studente sa formom ispita. Studenti na tradicionalnoj nastavi ga rade u učionici, a studenti na internet nastavi ga preuzimaju sa sistema i šalju urađen profesoru u predviđenom terminu. </w:t>
      </w:r>
    </w:p>
    <w:p w14:paraId="01D1EE95" w14:textId="77777777" w:rsidR="00095336" w:rsidRPr="00F51FE2" w:rsidRDefault="00095336" w:rsidP="00095336">
      <w:pPr>
        <w:spacing w:before="0"/>
        <w:ind w:left="753"/>
        <w:rPr>
          <w:sz w:val="22"/>
          <w:szCs w:val="22"/>
          <w:lang w:val="sr-Latn-CS"/>
        </w:rPr>
      </w:pPr>
    </w:p>
    <w:p w14:paraId="122E59F8" w14:textId="77777777" w:rsidR="00D4683C" w:rsidRPr="00F51FE2" w:rsidRDefault="00D4683C" w:rsidP="00D4683C">
      <w:pPr>
        <w:spacing w:before="0"/>
        <w:ind w:left="470"/>
        <w:rPr>
          <w:sz w:val="22"/>
          <w:szCs w:val="22"/>
          <w:lang w:val="sr-Latn-CS"/>
        </w:rPr>
      </w:pPr>
      <w:r w:rsidRPr="00F51FE2">
        <w:rPr>
          <w:color w:val="auto"/>
          <w:sz w:val="22"/>
          <w:szCs w:val="22"/>
          <w:lang w:val="sr-Latn-CS"/>
        </w:rPr>
        <w:t xml:space="preserve">Student tradicionalne nastave koji uradi test u zadatom roku može ostvariti do 100% maksimalnih poena predviđeno za taj test. Student tradicionalne nastave koji ne uradi test u zadatom roku može to uraditi i kasnije, ali uvek najkasnije </w:t>
      </w:r>
      <w:r w:rsidRPr="00F51FE2">
        <w:rPr>
          <w:b/>
          <w:color w:val="auto"/>
          <w:sz w:val="22"/>
          <w:szCs w:val="22"/>
          <w:lang w:val="sr-Latn-CS"/>
        </w:rPr>
        <w:t>10 (deset) dana</w:t>
      </w:r>
      <w:r w:rsidRPr="00F51FE2">
        <w:rPr>
          <w:color w:val="auto"/>
          <w:sz w:val="22"/>
          <w:szCs w:val="22"/>
          <w:lang w:val="sr-Latn-CS"/>
        </w:rPr>
        <w:t xml:space="preserve"> pre ispitnog roka u kome želi da polaže ispit, uz umanjenje od 30% ostvarenih poena. </w:t>
      </w:r>
    </w:p>
    <w:p w14:paraId="173E3BB7" w14:textId="77777777" w:rsidR="00D4683C" w:rsidRPr="00F51FE2" w:rsidRDefault="00D4683C" w:rsidP="00D4683C">
      <w:pPr>
        <w:pStyle w:val="ListParagraph"/>
        <w:spacing w:before="78" w:line="239" w:lineRule="auto"/>
        <w:ind w:left="785" w:right="123"/>
        <w:rPr>
          <w:rFonts w:eastAsia="Arial"/>
          <w:color w:val="0000FF"/>
          <w:sz w:val="22"/>
          <w:szCs w:val="22"/>
          <w:lang w:val="hr-HR"/>
        </w:rPr>
      </w:pPr>
    </w:p>
    <w:p w14:paraId="49858CEF" w14:textId="77777777" w:rsidR="00D4683C" w:rsidRPr="003F756F" w:rsidRDefault="00D4683C" w:rsidP="00A3490E">
      <w:pPr>
        <w:pStyle w:val="ListParagraph"/>
        <w:numPr>
          <w:ilvl w:val="0"/>
          <w:numId w:val="3"/>
        </w:numPr>
        <w:spacing w:before="78" w:line="239" w:lineRule="auto"/>
        <w:ind w:right="123"/>
        <w:rPr>
          <w:rFonts w:eastAsia="Arial"/>
          <w:color w:val="0000FF"/>
          <w:sz w:val="22"/>
          <w:szCs w:val="22"/>
          <w:lang w:val="hr-HR"/>
        </w:rPr>
      </w:pPr>
      <w:r w:rsidRPr="003F756F">
        <w:rPr>
          <w:rFonts w:eastAsia="Arial"/>
          <w:b/>
          <w:bCs/>
          <w:sz w:val="22"/>
          <w:szCs w:val="22"/>
          <w:u w:val="thick" w:color="000000"/>
          <w:lang w:val="hr-HR"/>
        </w:rPr>
        <w:t>Zal</w:t>
      </w:r>
      <w:r w:rsidRPr="003F756F">
        <w:rPr>
          <w:rFonts w:eastAsia="Arial"/>
          <w:b/>
          <w:bCs/>
          <w:spacing w:val="-1"/>
          <w:sz w:val="22"/>
          <w:szCs w:val="22"/>
          <w:u w:val="thick" w:color="000000"/>
          <w:lang w:val="hr-HR"/>
        </w:rPr>
        <w:t>a</w:t>
      </w:r>
      <w:r w:rsidRPr="003F756F">
        <w:rPr>
          <w:rFonts w:eastAsia="Arial"/>
          <w:b/>
          <w:bCs/>
          <w:sz w:val="22"/>
          <w:szCs w:val="22"/>
          <w:u w:val="thick" w:color="000000"/>
          <w:lang w:val="hr-HR"/>
        </w:rPr>
        <w:t>gan</w:t>
      </w:r>
      <w:r w:rsidRPr="003F756F">
        <w:rPr>
          <w:rFonts w:eastAsia="Arial"/>
          <w:b/>
          <w:bCs/>
          <w:spacing w:val="2"/>
          <w:sz w:val="22"/>
          <w:szCs w:val="22"/>
          <w:u w:val="thick" w:color="000000"/>
          <w:lang w:val="hr-HR"/>
        </w:rPr>
        <w:t>j</w:t>
      </w:r>
      <w:r w:rsidRPr="003F756F">
        <w:rPr>
          <w:rFonts w:eastAsia="Arial"/>
          <w:b/>
          <w:bCs/>
          <w:sz w:val="22"/>
          <w:szCs w:val="22"/>
          <w:u w:val="thick" w:color="000000"/>
          <w:lang w:val="hr-HR"/>
        </w:rPr>
        <w:t>e</w:t>
      </w:r>
      <w:r w:rsidRPr="003F756F">
        <w:rPr>
          <w:rFonts w:eastAsia="Arial"/>
          <w:b/>
          <w:bCs/>
          <w:spacing w:val="11"/>
          <w:sz w:val="22"/>
          <w:szCs w:val="22"/>
          <w:u w:val="thick" w:color="000000"/>
          <w:lang w:val="hr-HR"/>
        </w:rPr>
        <w:t xml:space="preserve"> </w:t>
      </w:r>
      <w:r w:rsidRPr="003F756F">
        <w:rPr>
          <w:rFonts w:eastAsia="Arial"/>
          <w:b/>
          <w:bCs/>
          <w:sz w:val="22"/>
          <w:szCs w:val="22"/>
          <w:u w:val="thick" w:color="000000"/>
          <w:lang w:val="hr-HR"/>
        </w:rPr>
        <w:t>st</w:t>
      </w:r>
      <w:r w:rsidRPr="003F756F">
        <w:rPr>
          <w:rFonts w:eastAsia="Arial"/>
          <w:b/>
          <w:bCs/>
          <w:spacing w:val="1"/>
          <w:sz w:val="22"/>
          <w:szCs w:val="22"/>
          <w:u w:val="thick" w:color="000000"/>
          <w:lang w:val="hr-HR"/>
        </w:rPr>
        <w:t>u</w:t>
      </w:r>
      <w:r w:rsidRPr="003F756F">
        <w:rPr>
          <w:rFonts w:eastAsia="Arial"/>
          <w:b/>
          <w:bCs/>
          <w:sz w:val="22"/>
          <w:szCs w:val="22"/>
          <w:u w:val="thick" w:color="000000"/>
          <w:lang w:val="hr-HR"/>
        </w:rPr>
        <w:t>den</w:t>
      </w:r>
      <w:r w:rsidRPr="003F756F">
        <w:rPr>
          <w:rFonts w:eastAsia="Arial"/>
          <w:b/>
          <w:bCs/>
          <w:spacing w:val="1"/>
          <w:sz w:val="22"/>
          <w:szCs w:val="22"/>
          <w:u w:val="thick" w:color="000000"/>
          <w:lang w:val="hr-HR"/>
        </w:rPr>
        <w:t>t</w:t>
      </w:r>
      <w:r w:rsidRPr="003F756F">
        <w:rPr>
          <w:rFonts w:eastAsia="Arial"/>
          <w:b/>
          <w:bCs/>
          <w:sz w:val="22"/>
          <w:szCs w:val="22"/>
          <w:u w:val="thick" w:color="000000"/>
          <w:lang w:val="hr-HR"/>
        </w:rPr>
        <w:t>a</w:t>
      </w:r>
      <w:r w:rsidRPr="003F756F">
        <w:rPr>
          <w:rFonts w:eastAsia="Arial"/>
          <w:b/>
          <w:bCs/>
          <w:spacing w:val="12"/>
          <w:sz w:val="22"/>
          <w:szCs w:val="22"/>
          <w:u w:val="thick" w:color="000000"/>
          <w:lang w:val="hr-HR"/>
        </w:rPr>
        <w:t xml:space="preserve"> </w:t>
      </w:r>
      <w:r w:rsidRPr="003F756F">
        <w:rPr>
          <w:rFonts w:eastAsia="Arial"/>
          <w:b/>
          <w:bCs/>
          <w:sz w:val="22"/>
          <w:szCs w:val="22"/>
          <w:u w:val="thick" w:color="000000"/>
          <w:lang w:val="hr-HR"/>
        </w:rPr>
        <w:t>u</w:t>
      </w:r>
      <w:r w:rsidRPr="003F756F">
        <w:rPr>
          <w:rFonts w:eastAsia="Arial"/>
          <w:b/>
          <w:bCs/>
          <w:spacing w:val="20"/>
          <w:sz w:val="22"/>
          <w:szCs w:val="22"/>
          <w:u w:val="thick" w:color="000000"/>
          <w:lang w:val="hr-HR"/>
        </w:rPr>
        <w:t xml:space="preserve"> </w:t>
      </w:r>
      <w:r w:rsidRPr="003F756F">
        <w:rPr>
          <w:rFonts w:eastAsia="Arial"/>
          <w:b/>
          <w:bCs/>
          <w:sz w:val="22"/>
          <w:szCs w:val="22"/>
          <w:u w:val="thick" w:color="000000"/>
          <w:lang w:val="hr-HR"/>
        </w:rPr>
        <w:t>na</w:t>
      </w:r>
      <w:r w:rsidRPr="003F756F">
        <w:rPr>
          <w:rFonts w:eastAsia="Arial"/>
          <w:b/>
          <w:bCs/>
          <w:spacing w:val="-1"/>
          <w:sz w:val="22"/>
          <w:szCs w:val="22"/>
          <w:u w:val="thick" w:color="000000"/>
          <w:lang w:val="hr-HR"/>
        </w:rPr>
        <w:t>s</w:t>
      </w:r>
      <w:r w:rsidRPr="003F756F">
        <w:rPr>
          <w:rFonts w:eastAsia="Arial"/>
          <w:b/>
          <w:bCs/>
          <w:spacing w:val="1"/>
          <w:sz w:val="22"/>
          <w:szCs w:val="22"/>
          <w:u w:val="thick" w:color="000000"/>
          <w:lang w:val="hr-HR"/>
        </w:rPr>
        <w:t>t</w:t>
      </w:r>
      <w:r w:rsidRPr="003F756F">
        <w:rPr>
          <w:rFonts w:eastAsia="Arial"/>
          <w:b/>
          <w:bCs/>
          <w:sz w:val="22"/>
          <w:szCs w:val="22"/>
          <w:u w:val="thick" w:color="000000"/>
          <w:lang w:val="hr-HR"/>
        </w:rPr>
        <w:t>a</w:t>
      </w:r>
      <w:r w:rsidRPr="003F756F">
        <w:rPr>
          <w:rFonts w:eastAsia="Arial"/>
          <w:b/>
          <w:bCs/>
          <w:spacing w:val="1"/>
          <w:sz w:val="22"/>
          <w:szCs w:val="22"/>
          <w:u w:val="thick" w:color="000000"/>
          <w:lang w:val="hr-HR"/>
        </w:rPr>
        <w:t>v</w:t>
      </w:r>
      <w:r w:rsidRPr="003F756F">
        <w:rPr>
          <w:rFonts w:eastAsia="Arial"/>
          <w:b/>
          <w:bCs/>
          <w:sz w:val="22"/>
          <w:szCs w:val="22"/>
          <w:u w:val="thick" w:color="000000"/>
          <w:lang w:val="hr-HR"/>
        </w:rPr>
        <w:t>i</w:t>
      </w:r>
      <w:r w:rsidRPr="003F756F">
        <w:rPr>
          <w:rFonts w:eastAsia="Arial"/>
          <w:b/>
          <w:bCs/>
          <w:spacing w:val="14"/>
          <w:sz w:val="22"/>
          <w:szCs w:val="22"/>
          <w:u w:val="thick" w:color="000000"/>
          <w:lang w:val="hr-HR"/>
        </w:rPr>
        <w:t xml:space="preserve"> </w:t>
      </w:r>
      <w:r w:rsidRPr="003F756F">
        <w:rPr>
          <w:rFonts w:eastAsia="Arial"/>
          <w:b/>
          <w:bCs/>
          <w:sz w:val="22"/>
          <w:szCs w:val="22"/>
          <w:u w:val="thick" w:color="000000"/>
          <w:lang w:val="hr-HR"/>
        </w:rPr>
        <w:t>u</w:t>
      </w:r>
      <w:r w:rsidRPr="003F756F">
        <w:rPr>
          <w:rFonts w:eastAsia="Arial"/>
          <w:b/>
          <w:bCs/>
          <w:spacing w:val="20"/>
          <w:sz w:val="22"/>
          <w:szCs w:val="22"/>
          <w:u w:val="thick" w:color="000000"/>
          <w:lang w:val="hr-HR"/>
        </w:rPr>
        <w:t xml:space="preserve"> </w:t>
      </w:r>
      <w:r w:rsidRPr="003F756F">
        <w:rPr>
          <w:rFonts w:eastAsia="Arial"/>
          <w:b/>
          <w:bCs/>
          <w:spacing w:val="1"/>
          <w:sz w:val="22"/>
          <w:szCs w:val="22"/>
          <w:u w:val="thick" w:color="000000"/>
          <w:lang w:val="hr-HR"/>
        </w:rPr>
        <w:t>t</w:t>
      </w:r>
      <w:r w:rsidRPr="003F756F">
        <w:rPr>
          <w:rFonts w:eastAsia="Arial"/>
          <w:b/>
          <w:bCs/>
          <w:sz w:val="22"/>
          <w:szCs w:val="22"/>
          <w:u w:val="thick" w:color="000000"/>
          <w:lang w:val="hr-HR"/>
        </w:rPr>
        <w:t>oku</w:t>
      </w:r>
      <w:r w:rsidRPr="003F756F">
        <w:rPr>
          <w:rFonts w:eastAsia="Arial"/>
          <w:b/>
          <w:bCs/>
          <w:spacing w:val="17"/>
          <w:sz w:val="22"/>
          <w:szCs w:val="22"/>
          <w:u w:val="thick" w:color="000000"/>
          <w:lang w:val="hr-HR"/>
        </w:rPr>
        <w:t xml:space="preserve"> </w:t>
      </w:r>
      <w:r w:rsidRPr="003F756F">
        <w:rPr>
          <w:rFonts w:eastAsia="Arial"/>
          <w:b/>
          <w:bCs/>
          <w:spacing w:val="-3"/>
          <w:sz w:val="22"/>
          <w:szCs w:val="22"/>
          <w:u w:val="thick" w:color="000000"/>
          <w:lang w:val="hr-HR"/>
        </w:rPr>
        <w:t>s</w:t>
      </w:r>
      <w:r w:rsidRPr="003F756F">
        <w:rPr>
          <w:rFonts w:eastAsia="Arial"/>
          <w:b/>
          <w:bCs/>
          <w:sz w:val="22"/>
          <w:szCs w:val="22"/>
          <w:u w:val="thick" w:color="000000"/>
          <w:lang w:val="hr-HR"/>
        </w:rPr>
        <w:t>emest</w:t>
      </w:r>
      <w:r w:rsidRPr="003F756F">
        <w:rPr>
          <w:rFonts w:eastAsia="Arial"/>
          <w:b/>
          <w:bCs/>
          <w:spacing w:val="2"/>
          <w:sz w:val="22"/>
          <w:szCs w:val="22"/>
          <w:u w:val="thick" w:color="000000"/>
          <w:lang w:val="hr-HR"/>
        </w:rPr>
        <w:t>r</w:t>
      </w:r>
      <w:r>
        <w:rPr>
          <w:rFonts w:eastAsia="Arial"/>
          <w:b/>
          <w:bCs/>
          <w:sz w:val="22"/>
          <w:szCs w:val="22"/>
          <w:u w:val="thick" w:color="000000"/>
          <w:lang w:val="hr-HR"/>
        </w:rPr>
        <w:t xml:space="preserve">a – </w:t>
      </w:r>
      <w:r>
        <w:rPr>
          <w:rFonts w:eastAsia="Arial"/>
          <w:b/>
          <w:bCs/>
          <w:color w:val="0000FF"/>
          <w:sz w:val="22"/>
          <w:szCs w:val="22"/>
          <w:u w:val="thick" w:color="000000"/>
          <w:lang w:val="hr-HR"/>
        </w:rPr>
        <w:t>10</w:t>
      </w:r>
      <w:r w:rsidRPr="003F756F">
        <w:rPr>
          <w:rFonts w:eastAsia="Arial"/>
          <w:b/>
          <w:bCs/>
          <w:sz w:val="22"/>
          <w:szCs w:val="22"/>
          <w:u w:val="thick" w:color="000000"/>
          <w:lang w:val="hr-HR"/>
        </w:rPr>
        <w:t xml:space="preserve"> poena:</w:t>
      </w:r>
      <w:r w:rsidRPr="003F756F">
        <w:rPr>
          <w:rFonts w:eastAsia="Arial"/>
          <w:b/>
          <w:bCs/>
          <w:spacing w:val="18"/>
          <w:sz w:val="22"/>
          <w:szCs w:val="22"/>
          <w:lang w:val="hr-HR"/>
        </w:rPr>
        <w:t xml:space="preserve"> </w:t>
      </w:r>
      <w:r w:rsidRPr="003F756F">
        <w:rPr>
          <w:sz w:val="22"/>
          <w:szCs w:val="22"/>
          <w:lang w:val="sr-Latn-CS"/>
        </w:rPr>
        <w:t>Aktivnost u nastavi (određivanje poena za zalaganje) se ocenjuje</w:t>
      </w:r>
      <w:r w:rsidRPr="003F756F">
        <w:rPr>
          <w:sz w:val="22"/>
          <w:szCs w:val="22"/>
          <w:lang w:val="sr-Cyrl-CS"/>
        </w:rPr>
        <w:t xml:space="preserve">:  </w:t>
      </w:r>
    </w:p>
    <w:p w14:paraId="237C822B" w14:textId="77777777" w:rsidR="00D4683C" w:rsidRPr="003F756F" w:rsidRDefault="00D4683C" w:rsidP="00A3490E">
      <w:pPr>
        <w:numPr>
          <w:ilvl w:val="1"/>
          <w:numId w:val="3"/>
        </w:numPr>
        <w:spacing w:before="0"/>
        <w:rPr>
          <w:sz w:val="22"/>
          <w:szCs w:val="22"/>
          <w:lang w:val="sr-Cyrl-CS"/>
        </w:rPr>
      </w:pPr>
      <w:r w:rsidRPr="003F756F">
        <w:rPr>
          <w:sz w:val="22"/>
          <w:szCs w:val="22"/>
          <w:lang w:val="sr-Latn-CS"/>
        </w:rPr>
        <w:t>Kod studenata tradicionalnog (Beograd) ili hibridnog (Niš) oblika nastave</w:t>
      </w:r>
      <w:r>
        <w:rPr>
          <w:sz w:val="22"/>
          <w:szCs w:val="22"/>
          <w:lang w:val="sr-Latn-CS"/>
        </w:rPr>
        <w:t xml:space="preserve"> primenom sledećih kriterijuma</w:t>
      </w:r>
      <w:r w:rsidRPr="003F756F">
        <w:rPr>
          <w:sz w:val="22"/>
          <w:szCs w:val="22"/>
          <w:lang w:val="sr-Cyrl-CS"/>
        </w:rPr>
        <w:t>:</w:t>
      </w:r>
    </w:p>
    <w:p w14:paraId="7A9A8130" w14:textId="77777777" w:rsidR="00D4683C" w:rsidRPr="003F756F" w:rsidRDefault="00D4683C" w:rsidP="00A3490E">
      <w:pPr>
        <w:numPr>
          <w:ilvl w:val="2"/>
          <w:numId w:val="3"/>
        </w:numPr>
        <w:spacing w:before="0"/>
        <w:rPr>
          <w:color w:val="5B9BD5" w:themeColor="accent1"/>
          <w:sz w:val="22"/>
          <w:szCs w:val="22"/>
          <w:lang w:val="sr-Cyrl-CS"/>
        </w:rPr>
      </w:pPr>
      <w:r w:rsidRPr="003F756F">
        <w:rPr>
          <w:sz w:val="22"/>
          <w:szCs w:val="22"/>
          <w:lang w:val="sr-Latn-CS"/>
        </w:rPr>
        <w:t xml:space="preserve">Redovnost u pohađanju nastave. </w:t>
      </w:r>
      <w:r w:rsidRPr="003F756F">
        <w:rPr>
          <w:b/>
          <w:color w:val="auto"/>
          <w:sz w:val="22"/>
          <w:szCs w:val="22"/>
          <w:lang w:val="sr-Latn-CS"/>
        </w:rPr>
        <w:t xml:space="preserve">Student </w:t>
      </w:r>
      <w:r>
        <w:rPr>
          <w:b/>
          <w:color w:val="auto"/>
          <w:sz w:val="22"/>
          <w:szCs w:val="22"/>
          <w:lang w:val="sr-Latn-CS"/>
        </w:rPr>
        <w:t xml:space="preserve">tradicionalne ili hibridne </w:t>
      </w:r>
      <w:r w:rsidRPr="003F756F">
        <w:rPr>
          <w:b/>
          <w:color w:val="auto"/>
          <w:sz w:val="22"/>
          <w:szCs w:val="22"/>
          <w:lang w:val="sr-Latn-CS"/>
        </w:rPr>
        <w:t>koji nije, iz bilo kog razloga, pohađao nastavu na više od 30% časova predavanja i vežbanja, dobija automatski 0 poena na zalaganje.</w:t>
      </w:r>
    </w:p>
    <w:p w14:paraId="145AF8EA" w14:textId="77777777" w:rsidR="00D4683C" w:rsidRPr="003F756F" w:rsidRDefault="00D4683C" w:rsidP="00A3490E">
      <w:pPr>
        <w:numPr>
          <w:ilvl w:val="2"/>
          <w:numId w:val="3"/>
        </w:numPr>
        <w:spacing w:before="0"/>
        <w:rPr>
          <w:sz w:val="22"/>
          <w:szCs w:val="22"/>
          <w:lang w:val="sr-Cyrl-CS"/>
        </w:rPr>
      </w:pPr>
      <w:r>
        <w:rPr>
          <w:sz w:val="22"/>
          <w:szCs w:val="22"/>
          <w:lang w:val="sr-Latn-CS"/>
        </w:rPr>
        <w:t xml:space="preserve">Dolazi pripremljen za nastavu, </w:t>
      </w:r>
      <w:r w:rsidRPr="003F756F">
        <w:rPr>
          <w:sz w:val="22"/>
          <w:szCs w:val="22"/>
          <w:lang w:val="sr-Latn-CS"/>
        </w:rPr>
        <w:t>čitanjem nastavnih materijala pre predavanja i vežbi</w:t>
      </w:r>
    </w:p>
    <w:p w14:paraId="010BE0D5" w14:textId="77777777" w:rsidR="00D4683C" w:rsidRPr="003F756F" w:rsidRDefault="00D4683C" w:rsidP="00A3490E">
      <w:pPr>
        <w:numPr>
          <w:ilvl w:val="2"/>
          <w:numId w:val="3"/>
        </w:numPr>
        <w:spacing w:before="0"/>
        <w:rPr>
          <w:sz w:val="22"/>
          <w:szCs w:val="22"/>
          <w:lang w:val="sr-Cyrl-CS"/>
        </w:rPr>
      </w:pPr>
      <w:r w:rsidRPr="003F756F">
        <w:rPr>
          <w:sz w:val="22"/>
          <w:szCs w:val="22"/>
          <w:lang w:val="sr-Latn-CS"/>
        </w:rPr>
        <w:t>Redovnost i kvalitet ispunjenja predispitnih obaveza</w:t>
      </w:r>
      <w:r w:rsidRPr="003F756F">
        <w:rPr>
          <w:sz w:val="22"/>
          <w:szCs w:val="22"/>
          <w:lang w:val="sr-Cyrl-CS"/>
        </w:rPr>
        <w:t xml:space="preserve">. </w:t>
      </w:r>
      <w:r w:rsidRPr="003F756F">
        <w:rPr>
          <w:b/>
          <w:sz w:val="22"/>
          <w:szCs w:val="22"/>
          <w:lang w:val="sr-Cyrl-CS"/>
        </w:rPr>
        <w:t>Student  koji  ne  uradi sve svoje predispitne obaveze  najkasnije 15 dana po završetku nastave na predmetu,  dobija  nula   (0)  poena  na  zalaganje</w:t>
      </w:r>
      <w:r w:rsidRPr="003F756F">
        <w:rPr>
          <w:sz w:val="22"/>
          <w:szCs w:val="22"/>
          <w:lang w:val="sr-Cyrl-CS"/>
        </w:rPr>
        <w:t xml:space="preserve">  </w:t>
      </w:r>
    </w:p>
    <w:p w14:paraId="3FBD0B38" w14:textId="27462B6A" w:rsidR="00D4683C" w:rsidRPr="003F756F" w:rsidRDefault="00095336" w:rsidP="00A3490E">
      <w:pPr>
        <w:numPr>
          <w:ilvl w:val="2"/>
          <w:numId w:val="3"/>
        </w:numPr>
        <w:spacing w:before="0"/>
        <w:rPr>
          <w:sz w:val="22"/>
          <w:szCs w:val="22"/>
          <w:lang w:val="sr-Cyrl-CS"/>
        </w:rPr>
      </w:pPr>
      <w:r>
        <w:rPr>
          <w:sz w:val="22"/>
          <w:szCs w:val="22"/>
          <w:lang w:val="sr-Latn-CS"/>
        </w:rPr>
        <w:t>Učestv</w:t>
      </w:r>
      <w:r w:rsidR="00D4683C" w:rsidRPr="00095336">
        <w:rPr>
          <w:sz w:val="22"/>
          <w:szCs w:val="22"/>
          <w:lang w:val="sr-Latn-CS"/>
        </w:rPr>
        <w:t>uje</w:t>
      </w:r>
      <w:r w:rsidR="00D4683C" w:rsidRPr="003F756F">
        <w:rPr>
          <w:sz w:val="22"/>
          <w:szCs w:val="22"/>
          <w:lang w:val="sr-Latn-CS"/>
        </w:rPr>
        <w:t xml:space="preserve"> u diskusijama na vežbama</w:t>
      </w:r>
      <w:r w:rsidR="00D4683C">
        <w:rPr>
          <w:sz w:val="22"/>
          <w:szCs w:val="22"/>
          <w:lang w:val="sr-Latn-CS"/>
        </w:rPr>
        <w:t xml:space="preserve"> i predavanjima, kao i učestalost konsutacija tokom izrade projekta,</w:t>
      </w:r>
      <w:r w:rsidR="00D4683C" w:rsidRPr="003F756F">
        <w:rPr>
          <w:sz w:val="22"/>
          <w:szCs w:val="22"/>
          <w:lang w:val="sr-Cyrl-CS"/>
        </w:rPr>
        <w:t xml:space="preserve">  </w:t>
      </w:r>
    </w:p>
    <w:p w14:paraId="526433E4" w14:textId="77777777" w:rsidR="00D4683C" w:rsidRPr="003F756F" w:rsidRDefault="00D4683C" w:rsidP="00A3490E">
      <w:pPr>
        <w:numPr>
          <w:ilvl w:val="2"/>
          <w:numId w:val="3"/>
        </w:numPr>
        <w:spacing w:before="0"/>
        <w:rPr>
          <w:sz w:val="22"/>
          <w:szCs w:val="22"/>
          <w:lang w:val="sr-Cyrl-CS"/>
        </w:rPr>
      </w:pPr>
      <w:r>
        <w:rPr>
          <w:sz w:val="22"/>
          <w:szCs w:val="22"/>
          <w:lang w:val="sr-Cyrl-CS"/>
        </w:rPr>
        <w:t>Uče</w:t>
      </w:r>
      <w:r w:rsidRPr="00095336">
        <w:rPr>
          <w:strike/>
          <w:sz w:val="22"/>
          <w:szCs w:val="22"/>
          <w:lang w:val="sr-Cyrl-CS"/>
        </w:rPr>
        <w:t>š</w:t>
      </w:r>
      <w:r>
        <w:rPr>
          <w:sz w:val="22"/>
          <w:szCs w:val="22"/>
          <w:lang w:val="sr-Cyrl-CS"/>
        </w:rPr>
        <w:t>stvuje</w:t>
      </w:r>
      <w:r w:rsidRPr="003F756F">
        <w:rPr>
          <w:sz w:val="22"/>
          <w:szCs w:val="22"/>
          <w:lang w:val="sr-Cyrl-CS"/>
        </w:rPr>
        <w:t xml:space="preserve"> na forumu predmeta (LAMS)</w:t>
      </w:r>
    </w:p>
    <w:p w14:paraId="6927A13F" w14:textId="77777777" w:rsidR="00D4683C" w:rsidRPr="003F756F" w:rsidRDefault="00D4683C" w:rsidP="00A3490E">
      <w:pPr>
        <w:numPr>
          <w:ilvl w:val="1"/>
          <w:numId w:val="3"/>
        </w:numPr>
        <w:spacing w:before="0"/>
        <w:rPr>
          <w:sz w:val="22"/>
          <w:szCs w:val="22"/>
          <w:lang w:val="sr-Latn-CS"/>
        </w:rPr>
      </w:pPr>
      <w:r w:rsidRPr="003F756F">
        <w:rPr>
          <w:sz w:val="22"/>
          <w:szCs w:val="22"/>
          <w:lang w:val="sr-Latn-CS"/>
        </w:rPr>
        <w:t>Kod onlajn studenata (studije preko Interneta):</w:t>
      </w:r>
    </w:p>
    <w:p w14:paraId="3061CB8C" w14:textId="77777777" w:rsidR="00D4683C" w:rsidRPr="003F756F" w:rsidRDefault="00D4683C" w:rsidP="00A3490E">
      <w:pPr>
        <w:numPr>
          <w:ilvl w:val="2"/>
          <w:numId w:val="3"/>
        </w:numPr>
        <w:spacing w:before="0"/>
        <w:rPr>
          <w:sz w:val="22"/>
          <w:szCs w:val="22"/>
          <w:lang w:val="sr-Latn-CS"/>
        </w:rPr>
      </w:pPr>
      <w:r w:rsidRPr="003F756F">
        <w:rPr>
          <w:sz w:val="22"/>
          <w:szCs w:val="22"/>
          <w:lang w:val="sr-Latn-CS"/>
        </w:rPr>
        <w:t>Ranije (u odnosu na ispit) ispunjenje predispitnih obaveza</w:t>
      </w:r>
    </w:p>
    <w:p w14:paraId="32CA95A6" w14:textId="77777777" w:rsidR="00D4683C" w:rsidRPr="003F756F" w:rsidRDefault="00D4683C" w:rsidP="00A3490E">
      <w:pPr>
        <w:numPr>
          <w:ilvl w:val="2"/>
          <w:numId w:val="3"/>
        </w:numPr>
        <w:spacing w:before="0"/>
        <w:rPr>
          <w:sz w:val="22"/>
          <w:szCs w:val="22"/>
          <w:lang w:val="sr-Cyrl-CS"/>
        </w:rPr>
      </w:pPr>
      <w:r w:rsidRPr="003F756F">
        <w:rPr>
          <w:sz w:val="22"/>
          <w:szCs w:val="22"/>
          <w:lang w:val="sr-Latn-CS"/>
        </w:rPr>
        <w:t>Konsultacije tokom semestra u vezi rada na predispitnim obavezama</w:t>
      </w:r>
    </w:p>
    <w:p w14:paraId="20DBC857" w14:textId="77777777" w:rsidR="00D4683C" w:rsidRPr="003F756F" w:rsidRDefault="00D4683C" w:rsidP="00A3490E">
      <w:pPr>
        <w:numPr>
          <w:ilvl w:val="2"/>
          <w:numId w:val="3"/>
        </w:numPr>
        <w:spacing w:before="0"/>
        <w:rPr>
          <w:sz w:val="22"/>
          <w:szCs w:val="22"/>
          <w:lang w:val="sr-Cyrl-CS"/>
        </w:rPr>
      </w:pPr>
      <w:r w:rsidRPr="003F756F">
        <w:rPr>
          <w:sz w:val="22"/>
          <w:szCs w:val="22"/>
          <w:lang w:val="sr-Cyrl-CS"/>
        </w:rPr>
        <w:t>Učešće na forumu predmeta (LAMS)</w:t>
      </w:r>
    </w:p>
    <w:p w14:paraId="2AA16C93" w14:textId="77777777" w:rsidR="00D4683C" w:rsidRPr="003F756F" w:rsidRDefault="00D4683C" w:rsidP="00D4683C">
      <w:pPr>
        <w:spacing w:before="7" w:line="110" w:lineRule="exact"/>
        <w:rPr>
          <w:sz w:val="22"/>
          <w:szCs w:val="22"/>
          <w:lang w:val="hr-HR"/>
        </w:rPr>
      </w:pPr>
    </w:p>
    <w:p w14:paraId="0DCF1B5F" w14:textId="77777777" w:rsidR="00D4683C" w:rsidRPr="00356DE5" w:rsidRDefault="00D4683C" w:rsidP="00A3490E">
      <w:pPr>
        <w:pStyle w:val="ListParagraph"/>
        <w:numPr>
          <w:ilvl w:val="0"/>
          <w:numId w:val="5"/>
        </w:numPr>
        <w:rPr>
          <w:sz w:val="22"/>
          <w:szCs w:val="22"/>
          <w:lang w:val="sr-Latn-CS"/>
        </w:rPr>
      </w:pPr>
      <w:r w:rsidRPr="00356DE5">
        <w:rPr>
          <w:rFonts w:eastAsia="Arial"/>
          <w:b/>
          <w:bCs/>
          <w:spacing w:val="-1"/>
          <w:sz w:val="22"/>
          <w:szCs w:val="22"/>
          <w:u w:val="thick" w:color="000000"/>
          <w:lang w:val="hr-HR"/>
        </w:rPr>
        <w:t>P</w:t>
      </w:r>
      <w:r w:rsidRPr="00356DE5">
        <w:rPr>
          <w:rFonts w:eastAsia="Arial"/>
          <w:b/>
          <w:bCs/>
          <w:spacing w:val="2"/>
          <w:sz w:val="22"/>
          <w:szCs w:val="22"/>
          <w:u w:val="thick" w:color="000000"/>
          <w:lang w:val="hr-HR"/>
        </w:rPr>
        <w:t>i</w:t>
      </w:r>
      <w:r w:rsidRPr="00356DE5">
        <w:rPr>
          <w:rFonts w:eastAsia="Arial"/>
          <w:b/>
          <w:bCs/>
          <w:sz w:val="22"/>
          <w:szCs w:val="22"/>
          <w:u w:val="thick" w:color="000000"/>
          <w:lang w:val="hr-HR"/>
        </w:rPr>
        <w:t>smeni</w:t>
      </w:r>
      <w:r w:rsidRPr="00356DE5">
        <w:rPr>
          <w:rFonts w:eastAsia="Arial"/>
          <w:b/>
          <w:bCs/>
          <w:spacing w:val="11"/>
          <w:sz w:val="22"/>
          <w:szCs w:val="22"/>
          <w:u w:val="thick" w:color="000000"/>
          <w:lang w:val="hr-HR"/>
        </w:rPr>
        <w:t xml:space="preserve"> </w:t>
      </w:r>
      <w:r w:rsidRPr="00356DE5">
        <w:rPr>
          <w:rFonts w:eastAsia="Arial"/>
          <w:b/>
          <w:bCs/>
          <w:spacing w:val="2"/>
          <w:sz w:val="22"/>
          <w:szCs w:val="22"/>
          <w:u w:val="thick" w:color="000000"/>
          <w:lang w:val="hr-HR"/>
        </w:rPr>
        <w:t>i</w:t>
      </w:r>
      <w:r w:rsidRPr="00356DE5">
        <w:rPr>
          <w:rFonts w:eastAsia="Arial"/>
          <w:b/>
          <w:bCs/>
          <w:sz w:val="22"/>
          <w:szCs w:val="22"/>
          <w:u w:val="thick" w:color="000000"/>
          <w:lang w:val="hr-HR"/>
        </w:rPr>
        <w:t>spi</w:t>
      </w:r>
      <w:r w:rsidRPr="00356DE5">
        <w:rPr>
          <w:rFonts w:eastAsia="Arial"/>
          <w:b/>
          <w:bCs/>
          <w:spacing w:val="1"/>
          <w:sz w:val="22"/>
          <w:szCs w:val="22"/>
          <w:u w:val="thick" w:color="000000"/>
          <w:lang w:val="hr-HR"/>
        </w:rPr>
        <w:t>t – 30 poena</w:t>
      </w:r>
      <w:r w:rsidRPr="00356DE5">
        <w:rPr>
          <w:rFonts w:eastAsia="Arial"/>
          <w:b/>
          <w:bCs/>
          <w:sz w:val="22"/>
          <w:szCs w:val="22"/>
          <w:u w:val="thick" w:color="000000"/>
          <w:lang w:val="hr-HR"/>
        </w:rPr>
        <w:t>:</w:t>
      </w:r>
      <w:r w:rsidRPr="00356DE5">
        <w:rPr>
          <w:rFonts w:eastAsia="Arial"/>
          <w:b/>
          <w:bCs/>
          <w:spacing w:val="20"/>
          <w:sz w:val="22"/>
          <w:szCs w:val="22"/>
          <w:lang w:val="hr-HR"/>
        </w:rPr>
        <w:t xml:space="preserve"> </w:t>
      </w:r>
      <w:r w:rsidRPr="00356DE5">
        <w:rPr>
          <w:rFonts w:eastAsia="Arial"/>
          <w:sz w:val="22"/>
          <w:szCs w:val="22"/>
          <w:lang w:val="hr-HR"/>
        </w:rPr>
        <w:t xml:space="preserve">Pravo polaganja ispita ima student koji je stekao najmanje 35 poena realizacijom svojih predispitnih obaveza, koji je pokušao da uradi sve predviđene testove i koji je dobio najmanje 50% previđenih poena za projekat. Student prijavljuje ispit na kraju semestra, odnosno pre svakog ispitnog roka,  u roku koji objavi uprava univerziteta. </w:t>
      </w:r>
      <w:r w:rsidRPr="00356DE5">
        <w:rPr>
          <w:rFonts w:eastAsia="Arial"/>
          <w:b/>
          <w:sz w:val="22"/>
          <w:szCs w:val="22"/>
          <w:lang w:val="hr-HR"/>
        </w:rPr>
        <w:t>Prijavljeni ispit se ne može otkazati</w:t>
      </w:r>
      <w:r w:rsidRPr="00356DE5">
        <w:rPr>
          <w:rFonts w:eastAsia="Arial"/>
          <w:sz w:val="22"/>
          <w:szCs w:val="22"/>
          <w:lang w:val="hr-HR"/>
        </w:rPr>
        <w:t xml:space="preserve">. Taksa za polaganje ispita se naplaćuje i studentu koji je prijavio polaganje ispita, a nije se pojavio na ispitu.. </w:t>
      </w:r>
      <w:r w:rsidRPr="00356DE5">
        <w:rPr>
          <w:rFonts w:eastAsia="Arial"/>
          <w:bCs/>
          <w:spacing w:val="20"/>
          <w:sz w:val="22"/>
          <w:szCs w:val="22"/>
          <w:lang w:val="hr-HR"/>
        </w:rPr>
        <w:t xml:space="preserve"> </w:t>
      </w:r>
    </w:p>
    <w:p w14:paraId="5D59C86D" w14:textId="77777777" w:rsidR="00D4683C" w:rsidRDefault="00D4683C" w:rsidP="00D4683C">
      <w:pPr>
        <w:rPr>
          <w:sz w:val="22"/>
          <w:szCs w:val="22"/>
          <w:lang w:val="sr-Latn-CS"/>
        </w:rPr>
      </w:pPr>
    </w:p>
    <w:p w14:paraId="586AF149" w14:textId="77777777" w:rsidR="00D4683C" w:rsidRPr="00B82B50" w:rsidRDefault="00D4683C" w:rsidP="00D4683C">
      <w:pPr>
        <w:spacing w:before="77"/>
        <w:ind w:right="-20"/>
        <w:rPr>
          <w:rFonts w:eastAsia="Arial"/>
          <w:sz w:val="22"/>
          <w:szCs w:val="22"/>
          <w:lang w:val="hr-HR"/>
        </w:rPr>
      </w:pPr>
      <w:r w:rsidRPr="00B82B50">
        <w:rPr>
          <w:rFonts w:eastAsia="Arial"/>
          <w:b/>
          <w:bCs/>
          <w:spacing w:val="-1"/>
          <w:sz w:val="22"/>
          <w:szCs w:val="22"/>
          <w:lang w:val="hr-HR"/>
        </w:rPr>
        <w:t>Pr</w:t>
      </w:r>
      <w:r w:rsidRPr="00B82B50">
        <w:rPr>
          <w:rFonts w:eastAsia="Arial"/>
          <w:b/>
          <w:bCs/>
          <w:sz w:val="22"/>
          <w:szCs w:val="22"/>
          <w:lang w:val="hr-HR"/>
        </w:rPr>
        <w:t>a</w:t>
      </w:r>
      <w:r w:rsidRPr="00B82B50">
        <w:rPr>
          <w:rFonts w:eastAsia="Arial"/>
          <w:b/>
          <w:bCs/>
          <w:spacing w:val="1"/>
          <w:sz w:val="22"/>
          <w:szCs w:val="22"/>
          <w:lang w:val="hr-HR"/>
        </w:rPr>
        <w:t>v</w:t>
      </w:r>
      <w:r w:rsidRPr="00B82B50">
        <w:rPr>
          <w:rFonts w:eastAsia="Arial"/>
          <w:b/>
          <w:bCs/>
          <w:sz w:val="22"/>
          <w:szCs w:val="22"/>
          <w:lang w:val="hr-HR"/>
        </w:rPr>
        <w:t>ila</w:t>
      </w:r>
      <w:r w:rsidRPr="00B82B50">
        <w:rPr>
          <w:rFonts w:eastAsia="Arial"/>
          <w:b/>
          <w:bCs/>
          <w:spacing w:val="-6"/>
          <w:sz w:val="22"/>
          <w:szCs w:val="22"/>
          <w:lang w:val="hr-HR"/>
        </w:rPr>
        <w:t xml:space="preserve"> </w:t>
      </w:r>
      <w:r w:rsidRPr="00B82B50">
        <w:rPr>
          <w:rFonts w:eastAsia="Arial"/>
          <w:b/>
          <w:bCs/>
          <w:spacing w:val="2"/>
          <w:sz w:val="22"/>
          <w:szCs w:val="22"/>
          <w:lang w:val="hr-HR"/>
        </w:rPr>
        <w:t>v</w:t>
      </w:r>
      <w:r w:rsidRPr="00B82B50">
        <w:rPr>
          <w:rFonts w:eastAsia="Arial"/>
          <w:b/>
          <w:bCs/>
          <w:sz w:val="22"/>
          <w:szCs w:val="22"/>
          <w:lang w:val="hr-HR"/>
        </w:rPr>
        <w:t>e</w:t>
      </w:r>
      <w:r w:rsidRPr="00B82B50">
        <w:rPr>
          <w:rFonts w:eastAsia="Arial"/>
          <w:b/>
          <w:bCs/>
          <w:spacing w:val="1"/>
          <w:sz w:val="22"/>
          <w:szCs w:val="22"/>
          <w:lang w:val="hr-HR"/>
        </w:rPr>
        <w:t>z</w:t>
      </w:r>
      <w:r w:rsidRPr="00B82B50">
        <w:rPr>
          <w:rFonts w:eastAsia="Arial"/>
          <w:b/>
          <w:bCs/>
          <w:sz w:val="22"/>
          <w:szCs w:val="22"/>
          <w:lang w:val="hr-HR"/>
        </w:rPr>
        <w:t>ana</w:t>
      </w:r>
      <w:r w:rsidRPr="00B82B50">
        <w:rPr>
          <w:rFonts w:eastAsia="Arial"/>
          <w:b/>
          <w:bCs/>
          <w:spacing w:val="-7"/>
          <w:sz w:val="22"/>
          <w:szCs w:val="22"/>
          <w:lang w:val="hr-HR"/>
        </w:rPr>
        <w:t xml:space="preserve"> </w:t>
      </w:r>
      <w:r w:rsidRPr="00B82B50">
        <w:rPr>
          <w:rFonts w:eastAsia="Arial"/>
          <w:b/>
          <w:bCs/>
          <w:spacing w:val="1"/>
          <w:sz w:val="22"/>
          <w:szCs w:val="22"/>
          <w:lang w:val="hr-HR"/>
        </w:rPr>
        <w:t>z</w:t>
      </w:r>
      <w:r w:rsidRPr="00B82B50">
        <w:rPr>
          <w:rFonts w:eastAsia="Arial"/>
          <w:b/>
          <w:bCs/>
          <w:sz w:val="22"/>
          <w:szCs w:val="22"/>
          <w:lang w:val="hr-HR"/>
        </w:rPr>
        <w:t>a</w:t>
      </w:r>
      <w:r w:rsidRPr="00B82B50">
        <w:rPr>
          <w:rFonts w:eastAsia="Arial"/>
          <w:b/>
          <w:bCs/>
          <w:spacing w:val="-2"/>
          <w:sz w:val="22"/>
          <w:szCs w:val="22"/>
          <w:lang w:val="hr-HR"/>
        </w:rPr>
        <w:t xml:space="preserve"> </w:t>
      </w:r>
      <w:r w:rsidRPr="00B82B50">
        <w:rPr>
          <w:rFonts w:eastAsia="Arial"/>
          <w:b/>
          <w:bCs/>
          <w:sz w:val="22"/>
          <w:szCs w:val="22"/>
          <w:lang w:val="hr-HR"/>
        </w:rPr>
        <w:t>p</w:t>
      </w:r>
      <w:r w:rsidRPr="00B82B50">
        <w:rPr>
          <w:rFonts w:eastAsia="Arial"/>
          <w:b/>
          <w:bCs/>
          <w:spacing w:val="2"/>
          <w:sz w:val="22"/>
          <w:szCs w:val="22"/>
          <w:lang w:val="hr-HR"/>
        </w:rPr>
        <w:t>r</w:t>
      </w:r>
      <w:r w:rsidRPr="00B82B50">
        <w:rPr>
          <w:rFonts w:eastAsia="Arial"/>
          <w:b/>
          <w:bCs/>
          <w:sz w:val="22"/>
          <w:szCs w:val="22"/>
          <w:lang w:val="hr-HR"/>
        </w:rPr>
        <w:t>ed</w:t>
      </w:r>
      <w:r w:rsidRPr="00B82B50">
        <w:rPr>
          <w:rFonts w:eastAsia="Arial"/>
          <w:b/>
          <w:bCs/>
          <w:spacing w:val="1"/>
          <w:sz w:val="22"/>
          <w:szCs w:val="22"/>
          <w:lang w:val="hr-HR"/>
        </w:rPr>
        <w:t>m</w:t>
      </w:r>
      <w:r w:rsidRPr="00B82B50">
        <w:rPr>
          <w:rFonts w:eastAsia="Arial"/>
          <w:b/>
          <w:bCs/>
          <w:spacing w:val="2"/>
          <w:sz w:val="22"/>
          <w:szCs w:val="22"/>
          <w:lang w:val="hr-HR"/>
        </w:rPr>
        <w:t>e</w:t>
      </w:r>
      <w:r w:rsidRPr="00B82B50">
        <w:rPr>
          <w:rFonts w:eastAsia="Arial"/>
          <w:b/>
          <w:bCs/>
          <w:spacing w:val="3"/>
          <w:sz w:val="22"/>
          <w:szCs w:val="22"/>
          <w:lang w:val="hr-HR"/>
        </w:rPr>
        <w:t>t</w:t>
      </w:r>
      <w:r w:rsidRPr="00B82B50">
        <w:rPr>
          <w:rFonts w:eastAsia="Arial"/>
          <w:sz w:val="22"/>
          <w:szCs w:val="22"/>
          <w:lang w:val="hr-HR"/>
        </w:rPr>
        <w:t>:</w:t>
      </w:r>
    </w:p>
    <w:p w14:paraId="19B768BF" w14:textId="77777777" w:rsidR="00D4683C" w:rsidRPr="00B82B50" w:rsidRDefault="00D4683C" w:rsidP="00D4683C">
      <w:pPr>
        <w:ind w:left="356" w:right="480"/>
        <w:rPr>
          <w:rFonts w:eastAsia="Arial"/>
          <w:sz w:val="22"/>
          <w:szCs w:val="22"/>
          <w:lang w:val="hr-HR"/>
        </w:rPr>
      </w:pPr>
      <w:r w:rsidRPr="00B82B50">
        <w:rPr>
          <w:rFonts w:eastAsia="Arial"/>
          <w:b/>
          <w:sz w:val="22"/>
          <w:szCs w:val="22"/>
          <w:lang w:val="hr-HR"/>
        </w:rPr>
        <w:t xml:space="preserve">Nastava: </w:t>
      </w:r>
      <w:r w:rsidRPr="00B82B50">
        <w:rPr>
          <w:rFonts w:eastAsia="Arial"/>
          <w:sz w:val="22"/>
          <w:szCs w:val="22"/>
          <w:lang w:val="hr-HR"/>
        </w:rPr>
        <w:t>Student na tradicionalnoj ili hibridnoj  nastavi mora da dođe pripremljen na svako predavanje, odn. vežbu  time što je unapred pročitao pripremljeno gradivo za dato predavanje preko LAMS-a i pripremio se za diskusiju na predavanju, odn. za rešavanje zadataka na vežbama,  kao i postavljanje pitanja u vezi pojedinih nejasnoća sa kojima se suočio tokom proučavanja gradiva.</w:t>
      </w:r>
    </w:p>
    <w:p w14:paraId="2C3A1817" w14:textId="77777777" w:rsidR="00D4683C" w:rsidRPr="00B82B50" w:rsidRDefault="00D4683C" w:rsidP="00D4683C">
      <w:pPr>
        <w:ind w:left="356" w:right="480"/>
        <w:rPr>
          <w:rFonts w:eastAsia="Arial"/>
          <w:sz w:val="22"/>
          <w:szCs w:val="22"/>
          <w:lang w:val="hr-HR"/>
        </w:rPr>
      </w:pPr>
      <w:r w:rsidRPr="00B82B50">
        <w:rPr>
          <w:rFonts w:eastAsia="Arial"/>
          <w:b/>
          <w:sz w:val="22"/>
          <w:szCs w:val="22"/>
          <w:lang w:val="hr-HR"/>
        </w:rPr>
        <w:t xml:space="preserve">Konsultacije: </w:t>
      </w:r>
      <w:r w:rsidRPr="00B82B50">
        <w:rPr>
          <w:rFonts w:eastAsia="Arial"/>
          <w:sz w:val="22"/>
          <w:szCs w:val="22"/>
          <w:lang w:val="hr-HR"/>
        </w:rPr>
        <w:t xml:space="preserve">Svim studentima nastavnik i asistent su na raspolaganju tokom cele školske godine za konsultacije u </w:t>
      </w:r>
      <w:r>
        <w:rPr>
          <w:rFonts w:eastAsia="Arial"/>
          <w:sz w:val="22"/>
          <w:szCs w:val="22"/>
          <w:lang w:val="hr-HR"/>
        </w:rPr>
        <w:t>prostorijama Univerziteta,  na Skype-u</w:t>
      </w:r>
      <w:r w:rsidRPr="00B82B50">
        <w:rPr>
          <w:rFonts w:eastAsia="Arial"/>
          <w:sz w:val="22"/>
          <w:szCs w:val="22"/>
          <w:lang w:val="hr-HR"/>
        </w:rPr>
        <w:t xml:space="preserve"> u terminu prema dogovoru sa studentima, primenom pričaonice (čata) ili foruma predmeta koje nudi LAMS,  ili preko mejlova.</w:t>
      </w:r>
    </w:p>
    <w:p w14:paraId="4BBB06BE" w14:textId="77777777" w:rsidR="00D4683C" w:rsidRPr="00B82B50" w:rsidRDefault="00D4683C" w:rsidP="00D4683C">
      <w:pPr>
        <w:ind w:left="356" w:right="480"/>
        <w:rPr>
          <w:rFonts w:eastAsia="Arial"/>
          <w:sz w:val="22"/>
          <w:szCs w:val="22"/>
          <w:lang w:val="hr-HR"/>
        </w:rPr>
      </w:pPr>
      <w:r w:rsidRPr="00B82B50">
        <w:rPr>
          <w:b/>
          <w:color w:val="auto"/>
          <w:sz w:val="22"/>
          <w:szCs w:val="22"/>
          <w:lang w:val="sr-Latn-CS"/>
        </w:rPr>
        <w:t xml:space="preserve">Mentorski rad: </w:t>
      </w:r>
      <w:r w:rsidRPr="00B82B50">
        <w:rPr>
          <w:rFonts w:ascii="ArialMT" w:hAnsi="ArialMT" w:cs="ArialMT"/>
          <w:color w:val="auto"/>
          <w:sz w:val="22"/>
          <w:szCs w:val="22"/>
          <w:lang w:val="hr-HR"/>
        </w:rPr>
        <w:t>Svaki student dobija svog mentora koji mu pomaže tokom studiranja na fakultetu. Svaki student dobija obaveštenje ko mu je mentor i ima mogućnost da kontaktira mentora po bilo kom pitanju koje se tiče njegovog uspešnog rada na fakultetu. Svaki mentor je u obavezi da kontaktira studente za koje je odgovoran kako bi utvrdio eventualne potrebe ili probleme sa kojima se student suočava i kako bi mu pomogao u rešavanju istih.</w:t>
      </w:r>
    </w:p>
    <w:p w14:paraId="60FE7F70" w14:textId="2AD3088F" w:rsidR="00D4683C" w:rsidRPr="00B82B50" w:rsidRDefault="00D4683C" w:rsidP="00D4683C">
      <w:pPr>
        <w:ind w:left="356" w:right="480"/>
        <w:rPr>
          <w:rFonts w:eastAsia="Arial"/>
          <w:sz w:val="22"/>
          <w:szCs w:val="22"/>
          <w:lang w:val="hr-HR"/>
        </w:rPr>
      </w:pPr>
      <w:r w:rsidRPr="00B82B50">
        <w:rPr>
          <w:rFonts w:eastAsia="Arial"/>
          <w:b/>
          <w:sz w:val="22"/>
          <w:szCs w:val="22"/>
          <w:lang w:val="hr-HR"/>
        </w:rPr>
        <w:t>Domaći zadaci:</w:t>
      </w:r>
      <w:r w:rsidRPr="00B82B50">
        <w:rPr>
          <w:rFonts w:eastAsia="Arial"/>
          <w:sz w:val="22"/>
          <w:szCs w:val="22"/>
          <w:lang w:val="hr-HR"/>
        </w:rPr>
        <w:t xml:space="preserve"> U</w:t>
      </w:r>
      <w:r w:rsidRPr="00B82B50">
        <w:rPr>
          <w:rFonts w:eastAsia="Arial"/>
          <w:spacing w:val="-1"/>
          <w:sz w:val="22"/>
          <w:szCs w:val="22"/>
          <w:lang w:val="hr-HR"/>
        </w:rPr>
        <w:t xml:space="preserve"> </w:t>
      </w:r>
      <w:r w:rsidRPr="00B82B50">
        <w:rPr>
          <w:rFonts w:eastAsia="Arial"/>
          <w:sz w:val="22"/>
          <w:szCs w:val="22"/>
          <w:lang w:val="hr-HR"/>
        </w:rPr>
        <w:t>to</w:t>
      </w:r>
      <w:r w:rsidRPr="00B82B50">
        <w:rPr>
          <w:rFonts w:eastAsia="Arial"/>
          <w:spacing w:val="3"/>
          <w:sz w:val="22"/>
          <w:szCs w:val="22"/>
          <w:lang w:val="hr-HR"/>
        </w:rPr>
        <w:t>k</w:t>
      </w:r>
      <w:r w:rsidRPr="00B82B50">
        <w:rPr>
          <w:rFonts w:eastAsia="Arial"/>
          <w:sz w:val="22"/>
          <w:szCs w:val="22"/>
          <w:lang w:val="hr-HR"/>
        </w:rPr>
        <w:t>u</w:t>
      </w:r>
      <w:r w:rsidRPr="00B82B50">
        <w:rPr>
          <w:rFonts w:eastAsia="Arial"/>
          <w:spacing w:val="-4"/>
          <w:sz w:val="22"/>
          <w:szCs w:val="22"/>
          <w:lang w:val="hr-HR"/>
        </w:rPr>
        <w:t xml:space="preserve"> </w:t>
      </w:r>
      <w:r w:rsidRPr="00B82B50">
        <w:rPr>
          <w:rFonts w:eastAsia="Arial"/>
          <w:sz w:val="22"/>
          <w:szCs w:val="22"/>
          <w:lang w:val="hr-HR"/>
        </w:rPr>
        <w:t>s</w:t>
      </w:r>
      <w:r w:rsidRPr="00B82B50">
        <w:rPr>
          <w:rFonts w:eastAsia="Arial"/>
          <w:spacing w:val="-3"/>
          <w:sz w:val="22"/>
          <w:szCs w:val="22"/>
          <w:lang w:val="hr-HR"/>
        </w:rPr>
        <w:t>e</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1"/>
          <w:sz w:val="22"/>
          <w:szCs w:val="22"/>
          <w:lang w:val="hr-HR"/>
        </w:rPr>
        <w:t>s</w:t>
      </w:r>
      <w:r w:rsidRPr="00B82B50">
        <w:rPr>
          <w:rFonts w:eastAsia="Arial"/>
          <w:sz w:val="22"/>
          <w:szCs w:val="22"/>
          <w:lang w:val="hr-HR"/>
        </w:rPr>
        <w:t>tra</w:t>
      </w:r>
      <w:r w:rsidRPr="00B82B50">
        <w:rPr>
          <w:rFonts w:eastAsia="Arial"/>
          <w:spacing w:val="-8"/>
          <w:sz w:val="22"/>
          <w:szCs w:val="22"/>
          <w:lang w:val="hr-HR"/>
        </w:rPr>
        <w:t xml:space="preserve"> </w:t>
      </w:r>
      <w:r w:rsidRPr="00B82B50">
        <w:rPr>
          <w:rFonts w:eastAsia="Arial"/>
          <w:sz w:val="22"/>
          <w:szCs w:val="22"/>
          <w:lang w:val="hr-HR"/>
        </w:rPr>
        <w:t>se</w:t>
      </w:r>
      <w:r w:rsidRPr="00B82B50">
        <w:rPr>
          <w:rFonts w:eastAsia="Arial"/>
          <w:spacing w:val="-2"/>
          <w:sz w:val="22"/>
          <w:szCs w:val="22"/>
          <w:lang w:val="hr-HR"/>
        </w:rPr>
        <w:t xml:space="preserve"> </w:t>
      </w:r>
      <w:r w:rsidRPr="00B82B50">
        <w:rPr>
          <w:rFonts w:eastAsia="Arial"/>
          <w:sz w:val="22"/>
          <w:szCs w:val="22"/>
          <w:lang w:val="hr-HR"/>
        </w:rPr>
        <w:t>rade</w:t>
      </w:r>
      <w:r w:rsidRPr="00B82B50">
        <w:rPr>
          <w:rFonts w:eastAsia="Arial"/>
          <w:spacing w:val="-5"/>
          <w:sz w:val="22"/>
          <w:szCs w:val="22"/>
          <w:lang w:val="hr-HR"/>
        </w:rPr>
        <w:t xml:space="preserve"> </w:t>
      </w:r>
      <w:r w:rsidRPr="00B82B50">
        <w:rPr>
          <w:rFonts w:eastAsia="Arial"/>
          <w:spacing w:val="2"/>
          <w:sz w:val="22"/>
          <w:szCs w:val="22"/>
          <w:lang w:val="hr-HR"/>
        </w:rPr>
        <w:t>d</w:t>
      </w:r>
      <w:r w:rsidRPr="00B82B50">
        <w:rPr>
          <w:rFonts w:eastAsia="Arial"/>
          <w:sz w:val="22"/>
          <w:szCs w:val="22"/>
          <w:lang w:val="hr-HR"/>
        </w:rPr>
        <w:t>o</w:t>
      </w:r>
      <w:r w:rsidRPr="00B82B50">
        <w:rPr>
          <w:rFonts w:eastAsia="Arial"/>
          <w:spacing w:val="4"/>
          <w:sz w:val="22"/>
          <w:szCs w:val="22"/>
          <w:lang w:val="hr-HR"/>
        </w:rPr>
        <w:t>m</w:t>
      </w:r>
      <w:r w:rsidRPr="00B82B50">
        <w:rPr>
          <w:rFonts w:eastAsia="Arial"/>
          <w:sz w:val="22"/>
          <w:szCs w:val="22"/>
          <w:lang w:val="hr-HR"/>
        </w:rPr>
        <w:t>a</w:t>
      </w:r>
      <w:r w:rsidRPr="00B82B50">
        <w:rPr>
          <w:rFonts w:eastAsia="Arial"/>
          <w:spacing w:val="1"/>
          <w:sz w:val="22"/>
          <w:szCs w:val="22"/>
          <w:lang w:val="hr-HR"/>
        </w:rPr>
        <w:t>ć</w:t>
      </w:r>
      <w:r w:rsidRPr="00B82B50">
        <w:rPr>
          <w:rFonts w:eastAsia="Arial"/>
          <w:sz w:val="22"/>
          <w:szCs w:val="22"/>
          <w:lang w:val="hr-HR"/>
        </w:rPr>
        <w:t>i</w:t>
      </w:r>
      <w:r w:rsidRPr="00B82B50">
        <w:rPr>
          <w:rFonts w:eastAsia="Arial"/>
          <w:spacing w:val="-7"/>
          <w:sz w:val="22"/>
          <w:szCs w:val="22"/>
          <w:lang w:val="hr-HR"/>
        </w:rPr>
        <w:t xml:space="preserve"> </w:t>
      </w:r>
      <w:r w:rsidRPr="00B82B50">
        <w:rPr>
          <w:rFonts w:eastAsia="Arial"/>
          <w:spacing w:val="-4"/>
          <w:sz w:val="22"/>
          <w:szCs w:val="22"/>
          <w:lang w:val="hr-HR"/>
        </w:rPr>
        <w:t>z</w:t>
      </w:r>
      <w:r w:rsidRPr="00B82B50">
        <w:rPr>
          <w:rFonts w:eastAsia="Arial"/>
          <w:spacing w:val="2"/>
          <w:sz w:val="22"/>
          <w:szCs w:val="22"/>
          <w:lang w:val="hr-HR"/>
        </w:rPr>
        <w:t>a</w:t>
      </w:r>
      <w:r w:rsidRPr="00B82B50">
        <w:rPr>
          <w:rFonts w:eastAsia="Arial"/>
          <w:sz w:val="22"/>
          <w:szCs w:val="22"/>
          <w:lang w:val="hr-HR"/>
        </w:rPr>
        <w:t>d</w:t>
      </w:r>
      <w:r w:rsidRPr="00B82B50">
        <w:rPr>
          <w:rFonts w:eastAsia="Arial"/>
          <w:spacing w:val="-1"/>
          <w:sz w:val="22"/>
          <w:szCs w:val="22"/>
          <w:lang w:val="hr-HR"/>
        </w:rPr>
        <w:t>a</w:t>
      </w:r>
      <w:r w:rsidRPr="00B82B50">
        <w:rPr>
          <w:rFonts w:eastAsia="Arial"/>
          <w:spacing w:val="1"/>
          <w:sz w:val="22"/>
          <w:szCs w:val="22"/>
          <w:lang w:val="hr-HR"/>
        </w:rPr>
        <w:t>ci</w:t>
      </w:r>
      <w:r w:rsidRPr="00B82B50">
        <w:rPr>
          <w:rFonts w:eastAsia="Arial"/>
          <w:sz w:val="22"/>
          <w:szCs w:val="22"/>
          <w:lang w:val="hr-HR"/>
        </w:rPr>
        <w:t xml:space="preserve">. </w:t>
      </w:r>
      <w:r w:rsidR="00095336">
        <w:rPr>
          <w:rFonts w:eastAsia="Arial"/>
          <w:sz w:val="22"/>
          <w:szCs w:val="22"/>
          <w:lang w:val="hr-HR"/>
        </w:rPr>
        <w:t>Urađeni zadaci se dostavljaju na email predavača</w:t>
      </w:r>
      <w:r w:rsidRPr="00B82B50">
        <w:rPr>
          <w:rFonts w:eastAsia="Arial"/>
          <w:spacing w:val="-7"/>
          <w:sz w:val="22"/>
          <w:szCs w:val="22"/>
          <w:lang w:val="hr-HR"/>
        </w:rPr>
        <w:t xml:space="preserve"> </w:t>
      </w:r>
      <w:r w:rsidRPr="00B82B50">
        <w:rPr>
          <w:rFonts w:eastAsia="Arial"/>
          <w:sz w:val="22"/>
          <w:szCs w:val="22"/>
          <w:lang w:val="hr-HR"/>
        </w:rPr>
        <w:t>u</w:t>
      </w:r>
      <w:r w:rsidRPr="00B82B50">
        <w:rPr>
          <w:rFonts w:eastAsia="Arial"/>
          <w:spacing w:val="-1"/>
          <w:sz w:val="22"/>
          <w:szCs w:val="22"/>
          <w:lang w:val="hr-HR"/>
        </w:rPr>
        <w:t xml:space="preserve"> </w:t>
      </w:r>
      <w:r w:rsidRPr="00B82B50">
        <w:rPr>
          <w:rFonts w:eastAsia="Arial"/>
          <w:spacing w:val="3"/>
          <w:sz w:val="22"/>
          <w:szCs w:val="22"/>
          <w:lang w:val="hr-HR"/>
        </w:rPr>
        <w:t>sk</w:t>
      </w:r>
      <w:r w:rsidRPr="00B82B50">
        <w:rPr>
          <w:rFonts w:eastAsia="Arial"/>
          <w:spacing w:val="-1"/>
          <w:sz w:val="22"/>
          <w:szCs w:val="22"/>
          <w:lang w:val="hr-HR"/>
        </w:rPr>
        <w:t>l</w:t>
      </w:r>
      <w:r w:rsidRPr="00B82B50">
        <w:rPr>
          <w:rFonts w:eastAsia="Arial"/>
          <w:sz w:val="22"/>
          <w:szCs w:val="22"/>
          <w:lang w:val="hr-HR"/>
        </w:rPr>
        <w:t>a</w:t>
      </w:r>
      <w:r w:rsidRPr="00B82B50">
        <w:rPr>
          <w:rFonts w:eastAsia="Arial"/>
          <w:spacing w:val="-1"/>
          <w:sz w:val="22"/>
          <w:szCs w:val="22"/>
          <w:lang w:val="hr-HR"/>
        </w:rPr>
        <w:t>d</w:t>
      </w:r>
      <w:r w:rsidRPr="00B82B50">
        <w:rPr>
          <w:rFonts w:eastAsia="Arial"/>
          <w:sz w:val="22"/>
          <w:szCs w:val="22"/>
          <w:lang w:val="hr-HR"/>
        </w:rPr>
        <w:t>u</w:t>
      </w:r>
      <w:r w:rsidRPr="00B82B50">
        <w:rPr>
          <w:rFonts w:eastAsia="Arial"/>
          <w:spacing w:val="-6"/>
          <w:sz w:val="22"/>
          <w:szCs w:val="22"/>
          <w:lang w:val="hr-HR"/>
        </w:rPr>
        <w:t xml:space="preserve"> </w:t>
      </w:r>
      <w:r w:rsidRPr="00B82B50">
        <w:rPr>
          <w:rFonts w:eastAsia="Arial"/>
          <w:sz w:val="22"/>
          <w:szCs w:val="22"/>
          <w:lang w:val="hr-HR"/>
        </w:rPr>
        <w:t xml:space="preserve">sa </w:t>
      </w:r>
      <w:r w:rsidRPr="00B82B50">
        <w:rPr>
          <w:rFonts w:eastAsia="Arial"/>
          <w:spacing w:val="2"/>
          <w:sz w:val="22"/>
          <w:szCs w:val="22"/>
          <w:lang w:val="hr-HR"/>
        </w:rPr>
        <w:t>o</w:t>
      </w:r>
      <w:r w:rsidRPr="00B82B50">
        <w:rPr>
          <w:rFonts w:eastAsia="Arial"/>
          <w:spacing w:val="-1"/>
          <w:sz w:val="22"/>
          <w:szCs w:val="22"/>
          <w:lang w:val="hr-HR"/>
        </w:rPr>
        <w:t>z</w:t>
      </w:r>
      <w:r w:rsidRPr="00B82B50">
        <w:rPr>
          <w:rFonts w:eastAsia="Arial"/>
          <w:sz w:val="22"/>
          <w:szCs w:val="22"/>
          <w:lang w:val="hr-HR"/>
        </w:rPr>
        <w:t>n</w:t>
      </w:r>
      <w:r w:rsidRPr="00B82B50">
        <w:rPr>
          <w:rFonts w:eastAsia="Arial"/>
          <w:spacing w:val="-1"/>
          <w:sz w:val="22"/>
          <w:szCs w:val="22"/>
          <w:lang w:val="hr-HR"/>
        </w:rPr>
        <w:t>a</w:t>
      </w:r>
      <w:r w:rsidRPr="00B82B50">
        <w:rPr>
          <w:rFonts w:eastAsia="Arial"/>
          <w:spacing w:val="3"/>
          <w:sz w:val="22"/>
          <w:szCs w:val="22"/>
          <w:lang w:val="hr-HR"/>
        </w:rPr>
        <w:t>k</w:t>
      </w:r>
      <w:r w:rsidRPr="00B82B50">
        <w:rPr>
          <w:rFonts w:eastAsia="Arial"/>
          <w:sz w:val="22"/>
          <w:szCs w:val="22"/>
          <w:lang w:val="hr-HR"/>
        </w:rPr>
        <w:t>om</w:t>
      </w:r>
      <w:r w:rsidRPr="00B82B50">
        <w:rPr>
          <w:rFonts w:eastAsia="Arial"/>
          <w:spacing w:val="-7"/>
          <w:sz w:val="22"/>
          <w:szCs w:val="22"/>
          <w:lang w:val="hr-HR"/>
        </w:rPr>
        <w:t xml:space="preserve"> </w:t>
      </w:r>
      <w:r w:rsidRPr="00B82B50">
        <w:rPr>
          <w:rFonts w:eastAsia="Arial"/>
          <w:spacing w:val="2"/>
          <w:sz w:val="22"/>
          <w:szCs w:val="22"/>
          <w:lang w:val="hr-HR"/>
        </w:rPr>
        <w:t>f</w:t>
      </w:r>
      <w:r w:rsidRPr="00B82B50">
        <w:rPr>
          <w:rFonts w:eastAsia="Arial"/>
          <w:sz w:val="22"/>
          <w:szCs w:val="22"/>
          <w:lang w:val="hr-HR"/>
        </w:rPr>
        <w:t>a</w:t>
      </w:r>
      <w:r w:rsidRPr="00B82B50">
        <w:rPr>
          <w:rFonts w:eastAsia="Arial"/>
          <w:spacing w:val="1"/>
          <w:sz w:val="22"/>
          <w:szCs w:val="22"/>
          <w:lang w:val="hr-HR"/>
        </w:rPr>
        <w:t>j</w:t>
      </w:r>
      <w:r w:rsidRPr="00B82B50">
        <w:rPr>
          <w:rFonts w:eastAsia="Arial"/>
          <w:spacing w:val="-1"/>
          <w:sz w:val="22"/>
          <w:szCs w:val="22"/>
          <w:lang w:val="hr-HR"/>
        </w:rPr>
        <w:t>l</w:t>
      </w:r>
      <w:r w:rsidRPr="00B82B50">
        <w:rPr>
          <w:rFonts w:eastAsia="Arial"/>
          <w:sz w:val="22"/>
          <w:szCs w:val="22"/>
          <w:lang w:val="hr-HR"/>
        </w:rPr>
        <w:t>a</w:t>
      </w:r>
      <w:r w:rsidRPr="00B82B50">
        <w:rPr>
          <w:rFonts w:eastAsia="Arial"/>
          <w:spacing w:val="-4"/>
          <w:sz w:val="22"/>
          <w:szCs w:val="22"/>
          <w:lang w:val="hr-HR"/>
        </w:rPr>
        <w:t xml:space="preserve"> </w:t>
      </w:r>
      <w:r w:rsidRPr="00B82B50">
        <w:rPr>
          <w:rFonts w:eastAsia="Arial"/>
          <w:spacing w:val="3"/>
          <w:sz w:val="22"/>
          <w:szCs w:val="22"/>
          <w:lang w:val="hr-HR"/>
        </w:rPr>
        <w:t>k</w:t>
      </w:r>
      <w:r w:rsidRPr="00B82B50">
        <w:rPr>
          <w:rFonts w:eastAsia="Arial"/>
          <w:spacing w:val="-3"/>
          <w:sz w:val="22"/>
          <w:szCs w:val="22"/>
          <w:lang w:val="hr-HR"/>
        </w:rPr>
        <w:t>o</w:t>
      </w:r>
      <w:r w:rsidRPr="00B82B50">
        <w:rPr>
          <w:rFonts w:eastAsia="Arial"/>
          <w:spacing w:val="-1"/>
          <w:sz w:val="22"/>
          <w:szCs w:val="22"/>
          <w:lang w:val="hr-HR"/>
        </w:rPr>
        <w:t>j</w:t>
      </w:r>
      <w:r w:rsidRPr="00B82B50">
        <w:rPr>
          <w:rFonts w:eastAsia="Arial"/>
          <w:sz w:val="22"/>
          <w:szCs w:val="22"/>
          <w:lang w:val="hr-HR"/>
        </w:rPr>
        <w:t>a</w:t>
      </w:r>
      <w:r w:rsidRPr="00B82B50">
        <w:rPr>
          <w:rFonts w:eastAsia="Arial"/>
          <w:spacing w:val="-4"/>
          <w:sz w:val="22"/>
          <w:szCs w:val="22"/>
          <w:lang w:val="hr-HR"/>
        </w:rPr>
        <w:t xml:space="preserve"> </w:t>
      </w:r>
      <w:r w:rsidRPr="00B82B50">
        <w:rPr>
          <w:rFonts w:eastAsia="Arial"/>
          <w:spacing w:val="1"/>
          <w:sz w:val="22"/>
          <w:szCs w:val="22"/>
          <w:lang w:val="hr-HR"/>
        </w:rPr>
        <w:t>j</w:t>
      </w:r>
      <w:r w:rsidRPr="00B82B50">
        <w:rPr>
          <w:rFonts w:eastAsia="Arial"/>
          <w:sz w:val="22"/>
          <w:szCs w:val="22"/>
          <w:lang w:val="hr-HR"/>
        </w:rPr>
        <w:t>e</w:t>
      </w:r>
      <w:r w:rsidRPr="00B82B50">
        <w:rPr>
          <w:rFonts w:eastAsia="Arial"/>
          <w:spacing w:val="-2"/>
          <w:sz w:val="22"/>
          <w:szCs w:val="22"/>
          <w:lang w:val="hr-HR"/>
        </w:rPr>
        <w:t xml:space="preserve"> </w:t>
      </w:r>
      <w:r w:rsidRPr="00B82B50">
        <w:rPr>
          <w:rFonts w:eastAsia="Arial"/>
          <w:spacing w:val="-1"/>
          <w:sz w:val="22"/>
          <w:szCs w:val="22"/>
          <w:lang w:val="hr-HR"/>
        </w:rPr>
        <w:t>d</w:t>
      </w:r>
      <w:r w:rsidRPr="00B82B50">
        <w:rPr>
          <w:rFonts w:eastAsia="Arial"/>
          <w:sz w:val="22"/>
          <w:szCs w:val="22"/>
          <w:lang w:val="hr-HR"/>
        </w:rPr>
        <w:t>a</w:t>
      </w:r>
      <w:r w:rsidRPr="00B82B50">
        <w:rPr>
          <w:rFonts w:eastAsia="Arial"/>
          <w:spacing w:val="2"/>
          <w:sz w:val="22"/>
          <w:szCs w:val="22"/>
          <w:lang w:val="hr-HR"/>
        </w:rPr>
        <w:t>t</w:t>
      </w:r>
      <w:r w:rsidRPr="00B82B50">
        <w:rPr>
          <w:rFonts w:eastAsia="Arial"/>
          <w:sz w:val="22"/>
          <w:szCs w:val="22"/>
          <w:lang w:val="hr-HR"/>
        </w:rPr>
        <w:t>a</w:t>
      </w:r>
      <w:r w:rsidRPr="00B82B50">
        <w:rPr>
          <w:rFonts w:eastAsia="Arial"/>
          <w:spacing w:val="-4"/>
          <w:sz w:val="22"/>
          <w:szCs w:val="22"/>
          <w:lang w:val="hr-HR"/>
        </w:rPr>
        <w:t xml:space="preserve"> </w:t>
      </w:r>
      <w:r w:rsidRPr="00B82B50">
        <w:rPr>
          <w:rFonts w:eastAsia="Arial"/>
          <w:sz w:val="22"/>
          <w:szCs w:val="22"/>
          <w:lang w:val="hr-HR"/>
        </w:rPr>
        <w:t>u p</w:t>
      </w:r>
      <w:r w:rsidRPr="00B82B50">
        <w:rPr>
          <w:rFonts w:eastAsia="Arial"/>
          <w:spacing w:val="-1"/>
          <w:sz w:val="22"/>
          <w:szCs w:val="22"/>
          <w:lang w:val="hr-HR"/>
        </w:rPr>
        <w:t>o</w:t>
      </w:r>
      <w:r w:rsidRPr="00B82B50">
        <w:rPr>
          <w:rFonts w:eastAsia="Arial"/>
          <w:spacing w:val="1"/>
          <w:sz w:val="22"/>
          <w:szCs w:val="22"/>
          <w:lang w:val="hr-HR"/>
        </w:rPr>
        <w:t>s</w:t>
      </w:r>
      <w:r w:rsidRPr="00B82B50">
        <w:rPr>
          <w:rFonts w:eastAsia="Arial"/>
          <w:sz w:val="22"/>
          <w:szCs w:val="22"/>
          <w:lang w:val="hr-HR"/>
        </w:rPr>
        <w:t>t</w:t>
      </w:r>
      <w:r w:rsidRPr="00B82B50">
        <w:rPr>
          <w:rFonts w:eastAsia="Arial"/>
          <w:spacing w:val="2"/>
          <w:sz w:val="22"/>
          <w:szCs w:val="22"/>
          <w:lang w:val="hr-HR"/>
        </w:rPr>
        <w:t>a</w:t>
      </w:r>
      <w:r w:rsidRPr="00B82B50">
        <w:rPr>
          <w:rFonts w:eastAsia="Arial"/>
          <w:spacing w:val="-1"/>
          <w:sz w:val="22"/>
          <w:szCs w:val="22"/>
          <w:lang w:val="hr-HR"/>
        </w:rPr>
        <w:t>v</w:t>
      </w:r>
      <w:r w:rsidRPr="00B82B50">
        <w:rPr>
          <w:rFonts w:eastAsia="Arial"/>
          <w:spacing w:val="1"/>
          <w:sz w:val="22"/>
          <w:szCs w:val="22"/>
          <w:lang w:val="hr-HR"/>
        </w:rPr>
        <w:t>c</w:t>
      </w:r>
      <w:r w:rsidRPr="00B82B50">
        <w:rPr>
          <w:rFonts w:eastAsia="Arial"/>
          <w:sz w:val="22"/>
          <w:szCs w:val="22"/>
          <w:lang w:val="hr-HR"/>
        </w:rPr>
        <w:t>i</w:t>
      </w:r>
      <w:r w:rsidRPr="00B82B50">
        <w:rPr>
          <w:rFonts w:eastAsia="Arial"/>
          <w:spacing w:val="-6"/>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d</w:t>
      </w:r>
      <w:r w:rsidRPr="00B82B50">
        <w:rPr>
          <w:rFonts w:eastAsia="Arial"/>
          <w:sz w:val="22"/>
          <w:szCs w:val="22"/>
          <w:lang w:val="hr-HR"/>
        </w:rPr>
        <w:t>at</w:t>
      </w:r>
      <w:r w:rsidRPr="00B82B50">
        <w:rPr>
          <w:rFonts w:eastAsia="Arial"/>
          <w:spacing w:val="3"/>
          <w:sz w:val="22"/>
          <w:szCs w:val="22"/>
          <w:lang w:val="hr-HR"/>
        </w:rPr>
        <w:t>k</w:t>
      </w:r>
      <w:r w:rsidRPr="00B82B50">
        <w:rPr>
          <w:rFonts w:eastAsia="Arial"/>
          <w:sz w:val="22"/>
          <w:szCs w:val="22"/>
          <w:lang w:val="hr-HR"/>
        </w:rPr>
        <w:t>a.</w:t>
      </w:r>
      <w:r w:rsidRPr="00B82B50">
        <w:rPr>
          <w:rFonts w:eastAsia="Arial"/>
          <w:spacing w:val="-9"/>
          <w:sz w:val="22"/>
          <w:szCs w:val="22"/>
          <w:lang w:val="hr-HR"/>
        </w:rPr>
        <w:t xml:space="preserve"> </w:t>
      </w:r>
      <w:r w:rsidR="00095336">
        <w:rPr>
          <w:rFonts w:eastAsia="Arial"/>
          <w:sz w:val="22"/>
          <w:szCs w:val="22"/>
          <w:lang w:val="hr-HR"/>
        </w:rPr>
        <w:t>Predavač</w:t>
      </w:r>
      <w:r w:rsidRPr="00B82B50">
        <w:rPr>
          <w:rFonts w:eastAsia="Arial"/>
          <w:sz w:val="22"/>
          <w:szCs w:val="22"/>
          <w:lang w:val="hr-HR"/>
        </w:rPr>
        <w:t xml:space="preserve"> može vratiti studentu predat domaći zadatak na doradu, ako smatra da ga nije dobro uradio, </w:t>
      </w:r>
      <w:r w:rsidRPr="00B82B50">
        <w:rPr>
          <w:rFonts w:eastAsia="Arial"/>
          <w:sz w:val="22"/>
          <w:szCs w:val="22"/>
          <w:lang w:val="hr-HR"/>
        </w:rPr>
        <w:lastRenderedPageBreak/>
        <w:t>sa napomenom razloga zbog kojih mu vraća zadatak</w:t>
      </w:r>
      <w:r w:rsidRPr="00B82B50">
        <w:rPr>
          <w:rFonts w:eastAsia="Arial"/>
          <w:spacing w:val="-1"/>
          <w:sz w:val="22"/>
          <w:szCs w:val="22"/>
          <w:lang w:val="hr-HR"/>
        </w:rPr>
        <w:t xml:space="preserve"> S</w:t>
      </w:r>
      <w:r w:rsidRPr="00B82B50">
        <w:rPr>
          <w:rFonts w:eastAsia="Arial"/>
          <w:spacing w:val="1"/>
          <w:sz w:val="22"/>
          <w:szCs w:val="22"/>
          <w:lang w:val="hr-HR"/>
        </w:rPr>
        <w:t>v</w:t>
      </w:r>
      <w:r w:rsidRPr="00B82B50">
        <w:rPr>
          <w:rFonts w:eastAsia="Arial"/>
          <w:sz w:val="22"/>
          <w:szCs w:val="22"/>
          <w:lang w:val="hr-HR"/>
        </w:rPr>
        <w:t>i</w:t>
      </w:r>
      <w:r w:rsidRPr="00B82B50">
        <w:rPr>
          <w:rFonts w:eastAsia="Arial"/>
          <w:spacing w:val="-2"/>
          <w:sz w:val="22"/>
          <w:szCs w:val="22"/>
          <w:lang w:val="hr-HR"/>
        </w:rPr>
        <w:t xml:space="preserve"> </w:t>
      </w:r>
      <w:r w:rsidRPr="00B82B50">
        <w:rPr>
          <w:rFonts w:eastAsia="Arial"/>
          <w:spacing w:val="-1"/>
          <w:sz w:val="22"/>
          <w:szCs w:val="22"/>
          <w:lang w:val="hr-HR"/>
        </w:rPr>
        <w:t>z</w:t>
      </w:r>
      <w:r w:rsidRPr="00B82B50">
        <w:rPr>
          <w:rFonts w:eastAsia="Arial"/>
          <w:sz w:val="22"/>
          <w:szCs w:val="22"/>
          <w:lang w:val="hr-HR"/>
        </w:rPr>
        <w:t>a</w:t>
      </w:r>
      <w:r w:rsidRPr="00B82B50">
        <w:rPr>
          <w:rFonts w:eastAsia="Arial"/>
          <w:spacing w:val="1"/>
          <w:sz w:val="22"/>
          <w:szCs w:val="22"/>
          <w:lang w:val="hr-HR"/>
        </w:rPr>
        <w:t>d</w:t>
      </w:r>
      <w:r w:rsidRPr="00B82B50">
        <w:rPr>
          <w:rFonts w:eastAsia="Arial"/>
          <w:spacing w:val="2"/>
          <w:sz w:val="22"/>
          <w:szCs w:val="22"/>
          <w:lang w:val="hr-HR"/>
        </w:rPr>
        <w:t>a</w:t>
      </w:r>
      <w:r w:rsidRPr="00B82B50">
        <w:rPr>
          <w:rFonts w:eastAsia="Arial"/>
          <w:spacing w:val="1"/>
          <w:sz w:val="22"/>
          <w:szCs w:val="22"/>
          <w:lang w:val="hr-HR"/>
        </w:rPr>
        <w:t>c</w:t>
      </w:r>
      <w:r w:rsidRPr="00B82B50">
        <w:rPr>
          <w:rFonts w:eastAsia="Arial"/>
          <w:sz w:val="22"/>
          <w:szCs w:val="22"/>
          <w:lang w:val="hr-HR"/>
        </w:rPr>
        <w:t>i</w:t>
      </w:r>
      <w:r w:rsidRPr="00B82B50">
        <w:rPr>
          <w:rFonts w:eastAsia="Arial"/>
          <w:spacing w:val="-7"/>
          <w:sz w:val="22"/>
          <w:szCs w:val="22"/>
          <w:lang w:val="hr-HR"/>
        </w:rPr>
        <w:t xml:space="preserve"> </w:t>
      </w:r>
      <w:r w:rsidRPr="00B82B50">
        <w:rPr>
          <w:rFonts w:eastAsia="Arial"/>
          <w:spacing w:val="4"/>
          <w:sz w:val="22"/>
          <w:szCs w:val="22"/>
          <w:lang w:val="hr-HR"/>
        </w:rPr>
        <w:t>m</w:t>
      </w:r>
      <w:r w:rsidRPr="00B82B50">
        <w:rPr>
          <w:rFonts w:eastAsia="Arial"/>
          <w:sz w:val="22"/>
          <w:szCs w:val="22"/>
          <w:lang w:val="hr-HR"/>
        </w:rPr>
        <w:t>ora</w:t>
      </w:r>
      <w:r w:rsidRPr="00B82B50">
        <w:rPr>
          <w:rFonts w:eastAsia="Arial"/>
          <w:spacing w:val="1"/>
          <w:sz w:val="22"/>
          <w:szCs w:val="22"/>
          <w:lang w:val="hr-HR"/>
        </w:rPr>
        <w:t>j</w:t>
      </w:r>
      <w:r w:rsidRPr="00B82B50">
        <w:rPr>
          <w:rFonts w:eastAsia="Arial"/>
          <w:sz w:val="22"/>
          <w:szCs w:val="22"/>
          <w:lang w:val="hr-HR"/>
        </w:rPr>
        <w:t>u</w:t>
      </w:r>
      <w:r w:rsidRPr="00B82B50">
        <w:rPr>
          <w:rFonts w:eastAsia="Arial"/>
          <w:spacing w:val="-6"/>
          <w:sz w:val="22"/>
          <w:szCs w:val="22"/>
          <w:lang w:val="hr-HR"/>
        </w:rPr>
        <w:t xml:space="preserve"> </w:t>
      </w:r>
      <w:r w:rsidRPr="00B82B50">
        <w:rPr>
          <w:rFonts w:eastAsia="Arial"/>
          <w:spacing w:val="-1"/>
          <w:sz w:val="22"/>
          <w:szCs w:val="22"/>
          <w:lang w:val="hr-HR"/>
        </w:rPr>
        <w:t>bi</w:t>
      </w:r>
      <w:r w:rsidRPr="00B82B50">
        <w:rPr>
          <w:rFonts w:eastAsia="Arial"/>
          <w:sz w:val="22"/>
          <w:szCs w:val="22"/>
          <w:lang w:val="hr-HR"/>
        </w:rPr>
        <w:t>ti</w:t>
      </w:r>
      <w:r w:rsidRPr="00B82B50">
        <w:rPr>
          <w:rFonts w:eastAsia="Arial"/>
          <w:spacing w:val="-4"/>
          <w:sz w:val="22"/>
          <w:szCs w:val="22"/>
          <w:lang w:val="hr-HR"/>
        </w:rPr>
        <w:t xml:space="preserve"> </w:t>
      </w:r>
      <w:r w:rsidRPr="00B82B50">
        <w:rPr>
          <w:rFonts w:eastAsia="Arial"/>
          <w:sz w:val="22"/>
          <w:szCs w:val="22"/>
          <w:lang w:val="hr-HR"/>
        </w:rPr>
        <w:t>re</w:t>
      </w:r>
      <w:r w:rsidRPr="00B82B50">
        <w:rPr>
          <w:rFonts w:eastAsia="Arial"/>
          <w:spacing w:val="1"/>
          <w:sz w:val="22"/>
          <w:szCs w:val="22"/>
          <w:lang w:val="hr-HR"/>
        </w:rPr>
        <w:t>š</w:t>
      </w:r>
      <w:r w:rsidRPr="00B82B50">
        <w:rPr>
          <w:rFonts w:eastAsia="Arial"/>
          <w:sz w:val="22"/>
          <w:szCs w:val="22"/>
          <w:lang w:val="hr-HR"/>
        </w:rPr>
        <w:t>e</w:t>
      </w:r>
      <w:r w:rsidRPr="00B82B50">
        <w:rPr>
          <w:rFonts w:eastAsia="Arial"/>
          <w:spacing w:val="1"/>
          <w:sz w:val="22"/>
          <w:szCs w:val="22"/>
          <w:lang w:val="hr-HR"/>
        </w:rPr>
        <w:t>n</w:t>
      </w:r>
      <w:r w:rsidRPr="00B82B50">
        <w:rPr>
          <w:rFonts w:eastAsia="Arial"/>
          <w:spacing w:val="-1"/>
          <w:sz w:val="22"/>
          <w:szCs w:val="22"/>
          <w:lang w:val="hr-HR"/>
        </w:rPr>
        <w:t>i</w:t>
      </w:r>
      <w:r w:rsidRPr="00B82B50">
        <w:rPr>
          <w:rFonts w:eastAsia="Arial"/>
          <w:sz w:val="22"/>
          <w:szCs w:val="22"/>
          <w:lang w:val="hr-HR"/>
        </w:rPr>
        <w:t>,</w:t>
      </w:r>
      <w:r w:rsidRPr="00B82B50">
        <w:rPr>
          <w:rFonts w:eastAsia="Arial"/>
          <w:spacing w:val="-4"/>
          <w:sz w:val="22"/>
          <w:szCs w:val="22"/>
          <w:lang w:val="hr-HR"/>
        </w:rPr>
        <w:t xml:space="preserve"> </w:t>
      </w:r>
      <w:r w:rsidRPr="00B82B50">
        <w:rPr>
          <w:rFonts w:eastAsia="Arial"/>
          <w:sz w:val="22"/>
          <w:szCs w:val="22"/>
          <w:lang w:val="hr-HR"/>
        </w:rPr>
        <w:t>pred</w:t>
      </w:r>
      <w:r w:rsidRPr="00B82B50">
        <w:rPr>
          <w:rFonts w:eastAsia="Arial"/>
          <w:spacing w:val="2"/>
          <w:sz w:val="22"/>
          <w:szCs w:val="22"/>
          <w:lang w:val="hr-HR"/>
        </w:rPr>
        <w:t>a</w:t>
      </w:r>
      <w:r w:rsidRPr="00B82B50">
        <w:rPr>
          <w:rFonts w:eastAsia="Arial"/>
          <w:sz w:val="22"/>
          <w:szCs w:val="22"/>
          <w:lang w:val="hr-HR"/>
        </w:rPr>
        <w:t>ti</w:t>
      </w:r>
      <w:r w:rsidRPr="00B82B50">
        <w:rPr>
          <w:rFonts w:eastAsia="Arial"/>
          <w:spacing w:val="-5"/>
          <w:sz w:val="22"/>
          <w:szCs w:val="22"/>
          <w:lang w:val="hr-HR"/>
        </w:rPr>
        <w:t xml:space="preserve"> </w:t>
      </w:r>
      <w:r w:rsidRPr="00B82B50">
        <w:rPr>
          <w:rFonts w:eastAsia="Arial"/>
          <w:sz w:val="22"/>
          <w:szCs w:val="22"/>
          <w:lang w:val="hr-HR"/>
        </w:rPr>
        <w:t>i</w:t>
      </w:r>
      <w:r w:rsidRPr="00B82B50">
        <w:rPr>
          <w:rFonts w:eastAsia="Arial"/>
          <w:spacing w:val="-1"/>
          <w:sz w:val="22"/>
          <w:szCs w:val="22"/>
          <w:lang w:val="hr-HR"/>
        </w:rPr>
        <w:t xml:space="preserve"> </w:t>
      </w:r>
      <w:r w:rsidRPr="00B82B50">
        <w:rPr>
          <w:rFonts w:eastAsia="Arial"/>
          <w:sz w:val="22"/>
          <w:szCs w:val="22"/>
          <w:lang w:val="hr-HR"/>
        </w:rPr>
        <w:t>pr</w:t>
      </w:r>
      <w:r w:rsidRPr="00B82B50">
        <w:rPr>
          <w:rFonts w:eastAsia="Arial"/>
          <w:spacing w:val="2"/>
          <w:sz w:val="22"/>
          <w:szCs w:val="22"/>
          <w:lang w:val="hr-HR"/>
        </w:rPr>
        <w:t>i</w:t>
      </w:r>
      <w:r w:rsidRPr="00B82B50">
        <w:rPr>
          <w:rFonts w:eastAsia="Arial"/>
          <w:sz w:val="22"/>
          <w:szCs w:val="22"/>
          <w:lang w:val="hr-HR"/>
        </w:rPr>
        <w:t>h</w:t>
      </w:r>
      <w:r w:rsidRPr="00B82B50">
        <w:rPr>
          <w:rFonts w:eastAsia="Arial"/>
          <w:spacing w:val="1"/>
          <w:sz w:val="22"/>
          <w:szCs w:val="22"/>
          <w:lang w:val="hr-HR"/>
        </w:rPr>
        <w:t>v</w:t>
      </w:r>
      <w:r w:rsidRPr="00B82B50">
        <w:rPr>
          <w:rFonts w:eastAsia="Arial"/>
          <w:sz w:val="22"/>
          <w:szCs w:val="22"/>
          <w:lang w:val="hr-HR"/>
        </w:rPr>
        <w:t>a</w:t>
      </w:r>
      <w:r w:rsidRPr="00B82B50">
        <w:rPr>
          <w:rFonts w:eastAsia="Arial"/>
          <w:spacing w:val="1"/>
          <w:sz w:val="22"/>
          <w:szCs w:val="22"/>
          <w:lang w:val="hr-HR"/>
        </w:rPr>
        <w:t>ć</w:t>
      </w:r>
      <w:r w:rsidRPr="00B82B50">
        <w:rPr>
          <w:rFonts w:eastAsia="Arial"/>
          <w:sz w:val="22"/>
          <w:szCs w:val="22"/>
          <w:lang w:val="hr-HR"/>
        </w:rPr>
        <w:t>e</w:t>
      </w:r>
      <w:r w:rsidRPr="00B82B50">
        <w:rPr>
          <w:rFonts w:eastAsia="Arial"/>
          <w:spacing w:val="1"/>
          <w:sz w:val="22"/>
          <w:szCs w:val="22"/>
          <w:lang w:val="hr-HR"/>
        </w:rPr>
        <w:t>n</w:t>
      </w:r>
      <w:r w:rsidRPr="00B82B50">
        <w:rPr>
          <w:rFonts w:eastAsia="Arial"/>
          <w:sz w:val="22"/>
          <w:szCs w:val="22"/>
          <w:lang w:val="hr-HR"/>
        </w:rPr>
        <w:t>i</w:t>
      </w:r>
      <w:r w:rsidRPr="00B82B50">
        <w:rPr>
          <w:rFonts w:eastAsia="Arial"/>
          <w:spacing w:val="-10"/>
          <w:sz w:val="22"/>
          <w:szCs w:val="22"/>
          <w:lang w:val="hr-HR"/>
        </w:rPr>
        <w:t xml:space="preserve"> </w:t>
      </w:r>
      <w:r w:rsidRPr="00B82B50">
        <w:rPr>
          <w:rFonts w:eastAsia="Arial"/>
          <w:spacing w:val="2"/>
          <w:sz w:val="22"/>
          <w:szCs w:val="22"/>
          <w:lang w:val="hr-HR"/>
        </w:rPr>
        <w:t>o</w:t>
      </w:r>
      <w:r w:rsidRPr="00B82B50">
        <w:rPr>
          <w:rFonts w:eastAsia="Arial"/>
          <w:sz w:val="22"/>
          <w:szCs w:val="22"/>
          <w:lang w:val="hr-HR"/>
        </w:rPr>
        <w:t>d</w:t>
      </w:r>
      <w:r w:rsidRPr="00B82B50">
        <w:rPr>
          <w:rFonts w:eastAsia="Arial"/>
          <w:spacing w:val="-2"/>
          <w:sz w:val="22"/>
          <w:szCs w:val="22"/>
          <w:lang w:val="hr-HR"/>
        </w:rPr>
        <w:t xml:space="preserve"> </w:t>
      </w:r>
      <w:r w:rsidRPr="00B82B50">
        <w:rPr>
          <w:rFonts w:eastAsia="Arial"/>
          <w:sz w:val="22"/>
          <w:szCs w:val="22"/>
          <w:lang w:val="hr-HR"/>
        </w:rPr>
        <w:t>stra</w:t>
      </w:r>
      <w:r w:rsidRPr="00B82B50">
        <w:rPr>
          <w:rFonts w:eastAsia="Arial"/>
          <w:spacing w:val="-1"/>
          <w:sz w:val="22"/>
          <w:szCs w:val="22"/>
          <w:lang w:val="hr-HR"/>
        </w:rPr>
        <w:t>n</w:t>
      </w:r>
      <w:r w:rsidRPr="00B82B50">
        <w:rPr>
          <w:rFonts w:eastAsia="Arial"/>
          <w:sz w:val="22"/>
          <w:szCs w:val="22"/>
          <w:lang w:val="hr-HR"/>
        </w:rPr>
        <w:t>e</w:t>
      </w:r>
      <w:r w:rsidRPr="00B82B50">
        <w:rPr>
          <w:rFonts w:eastAsia="Arial"/>
          <w:spacing w:val="3"/>
          <w:sz w:val="22"/>
          <w:szCs w:val="22"/>
          <w:lang w:val="hr-HR"/>
        </w:rPr>
        <w:t xml:space="preserve"> </w:t>
      </w:r>
      <w:r w:rsidR="00095336">
        <w:rPr>
          <w:rFonts w:eastAsia="Arial"/>
          <w:sz w:val="22"/>
          <w:szCs w:val="22"/>
          <w:lang w:val="hr-HR"/>
        </w:rPr>
        <w:t>predavača</w:t>
      </w:r>
      <w:r w:rsidRPr="00B82B50">
        <w:rPr>
          <w:rFonts w:eastAsia="Arial"/>
          <w:spacing w:val="-6"/>
          <w:sz w:val="22"/>
          <w:szCs w:val="22"/>
          <w:lang w:val="hr-HR"/>
        </w:rPr>
        <w:t xml:space="preserve"> </w:t>
      </w:r>
      <w:r w:rsidRPr="00B82B50">
        <w:rPr>
          <w:rFonts w:eastAsia="Arial"/>
          <w:sz w:val="22"/>
          <w:szCs w:val="22"/>
          <w:lang w:val="hr-HR"/>
        </w:rPr>
        <w:t>do</w:t>
      </w:r>
      <w:r w:rsidRPr="00B82B50">
        <w:rPr>
          <w:rFonts w:eastAsia="Arial"/>
          <w:spacing w:val="-3"/>
          <w:sz w:val="22"/>
          <w:szCs w:val="22"/>
          <w:lang w:val="hr-HR"/>
        </w:rPr>
        <w:t xml:space="preserve"> </w:t>
      </w:r>
      <w:r w:rsidRPr="00B82B50">
        <w:rPr>
          <w:rFonts w:eastAsia="Arial"/>
          <w:spacing w:val="3"/>
          <w:sz w:val="22"/>
          <w:szCs w:val="22"/>
          <w:lang w:val="hr-HR"/>
        </w:rPr>
        <w:t>k</w:t>
      </w:r>
      <w:r w:rsidRPr="00B82B50">
        <w:rPr>
          <w:rFonts w:eastAsia="Arial"/>
          <w:spacing w:val="1"/>
          <w:sz w:val="22"/>
          <w:szCs w:val="22"/>
          <w:lang w:val="hr-HR"/>
        </w:rPr>
        <w:t>r</w:t>
      </w:r>
      <w:r w:rsidRPr="00B82B50">
        <w:rPr>
          <w:rFonts w:eastAsia="Arial"/>
          <w:sz w:val="22"/>
          <w:szCs w:val="22"/>
          <w:lang w:val="hr-HR"/>
        </w:rPr>
        <w:t>a</w:t>
      </w:r>
      <w:r w:rsidRPr="00B82B50">
        <w:rPr>
          <w:rFonts w:eastAsia="Arial"/>
          <w:spacing w:val="1"/>
          <w:sz w:val="22"/>
          <w:szCs w:val="22"/>
          <w:lang w:val="hr-HR"/>
        </w:rPr>
        <w:t>j</w:t>
      </w:r>
      <w:r w:rsidRPr="00B82B50">
        <w:rPr>
          <w:rFonts w:eastAsia="Arial"/>
          <w:sz w:val="22"/>
          <w:szCs w:val="22"/>
          <w:lang w:val="hr-HR"/>
        </w:rPr>
        <w:t>a</w:t>
      </w:r>
      <w:r w:rsidRPr="00B82B50">
        <w:rPr>
          <w:rFonts w:eastAsia="Arial"/>
          <w:spacing w:val="-4"/>
          <w:sz w:val="22"/>
          <w:szCs w:val="22"/>
          <w:lang w:val="hr-HR"/>
        </w:rPr>
        <w:t xml:space="preserve"> </w:t>
      </w:r>
      <w:r w:rsidRPr="00B82B50">
        <w:rPr>
          <w:rFonts w:eastAsia="Arial"/>
          <w:sz w:val="22"/>
          <w:szCs w:val="22"/>
          <w:lang w:val="hr-HR"/>
        </w:rPr>
        <w:t>s</w:t>
      </w:r>
      <w:r w:rsidRPr="00B82B50">
        <w:rPr>
          <w:rFonts w:eastAsia="Arial"/>
          <w:spacing w:val="-3"/>
          <w:sz w:val="22"/>
          <w:szCs w:val="22"/>
          <w:lang w:val="hr-HR"/>
        </w:rPr>
        <w:t>e</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1"/>
          <w:sz w:val="22"/>
          <w:szCs w:val="22"/>
          <w:lang w:val="hr-HR"/>
        </w:rPr>
        <w:t>s</w:t>
      </w:r>
      <w:r w:rsidRPr="00B82B50">
        <w:rPr>
          <w:rFonts w:eastAsia="Arial"/>
          <w:sz w:val="22"/>
          <w:szCs w:val="22"/>
          <w:lang w:val="hr-HR"/>
        </w:rPr>
        <w:t>tra.</w:t>
      </w:r>
      <w:r w:rsidRPr="00B82B50">
        <w:rPr>
          <w:rFonts w:eastAsia="Arial"/>
          <w:spacing w:val="-8"/>
          <w:sz w:val="22"/>
          <w:szCs w:val="22"/>
          <w:lang w:val="hr-HR"/>
        </w:rPr>
        <w:t xml:space="preserve"> </w:t>
      </w:r>
      <w:r w:rsidR="00095336">
        <w:rPr>
          <w:rFonts w:eastAsia="Arial"/>
          <w:b/>
          <w:spacing w:val="-8"/>
          <w:sz w:val="22"/>
          <w:szCs w:val="22"/>
          <w:lang w:val="hr-HR"/>
        </w:rPr>
        <w:t>Predavač</w:t>
      </w:r>
      <w:r w:rsidRPr="00B82B50">
        <w:rPr>
          <w:rFonts w:eastAsia="Arial"/>
          <w:b/>
          <w:spacing w:val="-8"/>
          <w:sz w:val="22"/>
          <w:szCs w:val="22"/>
          <w:lang w:val="hr-HR"/>
        </w:rPr>
        <w:t xml:space="preserve"> zakazuje odbranu predatih domaćih zadataka</w:t>
      </w:r>
      <w:r w:rsidRPr="00B82B50">
        <w:rPr>
          <w:rFonts w:eastAsia="Arial"/>
          <w:spacing w:val="-8"/>
          <w:sz w:val="22"/>
          <w:szCs w:val="22"/>
          <w:lang w:val="hr-HR"/>
        </w:rPr>
        <w:t xml:space="preserve"> </w:t>
      </w:r>
      <w:r w:rsidRPr="00B82B50">
        <w:rPr>
          <w:rFonts w:eastAsia="Arial"/>
          <w:spacing w:val="-8"/>
          <w:sz w:val="22"/>
          <w:szCs w:val="22"/>
          <w:u w:val="single"/>
          <w:lang w:val="hr-HR"/>
        </w:rPr>
        <w:t>studentima tradicionalne i hibridne nastave</w:t>
      </w:r>
      <w:r w:rsidRPr="00B82B50">
        <w:rPr>
          <w:rFonts w:eastAsia="Arial"/>
          <w:spacing w:val="-8"/>
          <w:sz w:val="22"/>
          <w:szCs w:val="22"/>
          <w:lang w:val="hr-HR"/>
        </w:rPr>
        <w:t>. Student na odbrani treba da dokaže samostalnost u rešavanju domaćeg zadatka, pokaže da razume način rešavanja zadatka, da ga izloži i odgov</w:t>
      </w:r>
      <w:r w:rsidR="00095336">
        <w:rPr>
          <w:rFonts w:eastAsia="Arial"/>
          <w:spacing w:val="-8"/>
          <w:sz w:val="22"/>
          <w:szCs w:val="22"/>
          <w:lang w:val="hr-HR"/>
        </w:rPr>
        <w:t>ori na dodatna pitanja predavača</w:t>
      </w:r>
      <w:r w:rsidRPr="00B82B50">
        <w:rPr>
          <w:rFonts w:eastAsia="Arial"/>
          <w:spacing w:val="-8"/>
          <w:sz w:val="22"/>
          <w:szCs w:val="22"/>
          <w:lang w:val="hr-HR"/>
        </w:rPr>
        <w:t xml:space="preserve">. Odbrana domaćeg zadatka </w:t>
      </w:r>
      <w:r w:rsidRPr="00B82B50">
        <w:rPr>
          <w:rFonts w:eastAsia="Arial"/>
          <w:spacing w:val="-8"/>
          <w:sz w:val="22"/>
          <w:szCs w:val="22"/>
          <w:u w:val="single"/>
          <w:lang w:val="hr-HR"/>
        </w:rPr>
        <w:t>onlajn studenata</w:t>
      </w:r>
      <w:r w:rsidRPr="00B82B50">
        <w:rPr>
          <w:rFonts w:eastAsia="Arial"/>
          <w:spacing w:val="-8"/>
          <w:sz w:val="22"/>
          <w:szCs w:val="22"/>
          <w:lang w:val="hr-HR"/>
        </w:rPr>
        <w:t xml:space="preserve"> se može obaviti preko Skype-a, ili preko m</w:t>
      </w:r>
      <w:r w:rsidR="00095336">
        <w:rPr>
          <w:rFonts w:eastAsia="Arial"/>
          <w:spacing w:val="-8"/>
          <w:sz w:val="22"/>
          <w:szCs w:val="22"/>
          <w:lang w:val="hr-HR"/>
        </w:rPr>
        <w:t>ejla. O načinu odbrane, preavač</w:t>
      </w:r>
      <w:r w:rsidRPr="00B82B50">
        <w:rPr>
          <w:rFonts w:eastAsia="Arial"/>
          <w:spacing w:val="-8"/>
          <w:sz w:val="22"/>
          <w:szCs w:val="22"/>
          <w:lang w:val="hr-HR"/>
        </w:rPr>
        <w:t xml:space="preserve"> obaveštava  studenta mejlom.  </w:t>
      </w:r>
      <w:r w:rsidRPr="00B82B50">
        <w:rPr>
          <w:rFonts w:eastAsia="Arial"/>
          <w:sz w:val="22"/>
          <w:szCs w:val="22"/>
          <w:lang w:val="hr-HR"/>
        </w:rPr>
        <w:t>Za</w:t>
      </w:r>
      <w:r w:rsidRPr="00B82B50">
        <w:rPr>
          <w:rFonts w:eastAsia="Arial"/>
          <w:spacing w:val="-1"/>
          <w:sz w:val="22"/>
          <w:szCs w:val="22"/>
          <w:lang w:val="hr-HR"/>
        </w:rPr>
        <w:t>d</w:t>
      </w:r>
      <w:r w:rsidRPr="00B82B50">
        <w:rPr>
          <w:rFonts w:eastAsia="Arial"/>
          <w:sz w:val="22"/>
          <w:szCs w:val="22"/>
          <w:lang w:val="hr-HR"/>
        </w:rPr>
        <w:t>a</w:t>
      </w:r>
      <w:r w:rsidRPr="00B82B50">
        <w:rPr>
          <w:rFonts w:eastAsia="Arial"/>
          <w:spacing w:val="1"/>
          <w:sz w:val="22"/>
          <w:szCs w:val="22"/>
          <w:lang w:val="hr-HR"/>
        </w:rPr>
        <w:t>c</w:t>
      </w:r>
      <w:r w:rsidRPr="00B82B50">
        <w:rPr>
          <w:rFonts w:eastAsia="Arial"/>
          <w:sz w:val="22"/>
          <w:szCs w:val="22"/>
          <w:lang w:val="hr-HR"/>
        </w:rPr>
        <w:t>i</w:t>
      </w:r>
      <w:r w:rsidRPr="00B82B50">
        <w:rPr>
          <w:rFonts w:eastAsia="Arial"/>
          <w:spacing w:val="-7"/>
          <w:sz w:val="22"/>
          <w:szCs w:val="22"/>
          <w:lang w:val="hr-HR"/>
        </w:rPr>
        <w:t xml:space="preserve"> </w:t>
      </w:r>
      <w:r w:rsidRPr="00B82B50">
        <w:rPr>
          <w:rFonts w:eastAsia="Arial"/>
          <w:spacing w:val="1"/>
          <w:sz w:val="22"/>
          <w:szCs w:val="22"/>
          <w:lang w:val="hr-HR"/>
        </w:rPr>
        <w:t xml:space="preserve">se ocenjuju poenima </w:t>
      </w:r>
      <w:r w:rsidRPr="00B82B50">
        <w:rPr>
          <w:rFonts w:eastAsia="Arial"/>
          <w:spacing w:val="-6"/>
          <w:sz w:val="22"/>
          <w:szCs w:val="22"/>
          <w:lang w:val="hr-HR"/>
        </w:rPr>
        <w:t xml:space="preserve"> </w:t>
      </w:r>
      <w:r w:rsidRPr="00B82B50">
        <w:rPr>
          <w:rFonts w:eastAsia="Arial"/>
          <w:spacing w:val="-1"/>
          <w:sz w:val="22"/>
          <w:szCs w:val="22"/>
          <w:lang w:val="hr-HR"/>
        </w:rPr>
        <w:t>n</w:t>
      </w:r>
      <w:r w:rsidRPr="00B82B50">
        <w:rPr>
          <w:rFonts w:eastAsia="Arial"/>
          <w:sz w:val="22"/>
          <w:szCs w:val="22"/>
          <w:lang w:val="hr-HR"/>
        </w:rPr>
        <w:t>a</w:t>
      </w:r>
      <w:r w:rsidRPr="00B82B50">
        <w:rPr>
          <w:rFonts w:eastAsia="Arial"/>
          <w:spacing w:val="-1"/>
          <w:sz w:val="22"/>
          <w:szCs w:val="22"/>
          <w:lang w:val="hr-HR"/>
        </w:rPr>
        <w:t xml:space="preserve"> </w:t>
      </w:r>
      <w:r w:rsidRPr="00B82B50">
        <w:rPr>
          <w:rFonts w:eastAsia="Arial"/>
          <w:sz w:val="22"/>
          <w:szCs w:val="22"/>
          <w:lang w:val="hr-HR"/>
        </w:rPr>
        <w:t>o</w:t>
      </w:r>
      <w:r w:rsidRPr="00B82B50">
        <w:rPr>
          <w:rFonts w:eastAsia="Arial"/>
          <w:spacing w:val="1"/>
          <w:sz w:val="22"/>
          <w:szCs w:val="22"/>
          <w:lang w:val="hr-HR"/>
        </w:rPr>
        <w:t>s</w:t>
      </w:r>
      <w:r w:rsidRPr="00B82B50">
        <w:rPr>
          <w:rFonts w:eastAsia="Arial"/>
          <w:sz w:val="22"/>
          <w:szCs w:val="22"/>
          <w:lang w:val="hr-HR"/>
        </w:rPr>
        <w:t>n</w:t>
      </w:r>
      <w:r w:rsidRPr="00B82B50">
        <w:rPr>
          <w:rFonts w:eastAsia="Arial"/>
          <w:spacing w:val="1"/>
          <w:sz w:val="22"/>
          <w:szCs w:val="22"/>
          <w:lang w:val="hr-HR"/>
        </w:rPr>
        <w:t>o</w:t>
      </w:r>
      <w:r w:rsidRPr="00B82B50">
        <w:rPr>
          <w:rFonts w:eastAsia="Arial"/>
          <w:spacing w:val="-1"/>
          <w:sz w:val="22"/>
          <w:szCs w:val="22"/>
          <w:lang w:val="hr-HR"/>
        </w:rPr>
        <w:t>v</w:t>
      </w:r>
      <w:r w:rsidRPr="00B82B50">
        <w:rPr>
          <w:rFonts w:eastAsia="Arial"/>
          <w:sz w:val="22"/>
          <w:szCs w:val="22"/>
          <w:lang w:val="hr-HR"/>
        </w:rPr>
        <w:t>u</w:t>
      </w:r>
      <w:r w:rsidRPr="00B82B50">
        <w:rPr>
          <w:rFonts w:eastAsia="Arial"/>
          <w:spacing w:val="-5"/>
          <w:sz w:val="22"/>
          <w:szCs w:val="22"/>
          <w:lang w:val="hr-HR"/>
        </w:rPr>
        <w:t xml:space="preserve"> </w:t>
      </w:r>
      <w:r w:rsidRPr="00B82B50">
        <w:rPr>
          <w:rFonts w:eastAsia="Arial"/>
          <w:spacing w:val="2"/>
          <w:sz w:val="22"/>
          <w:szCs w:val="22"/>
          <w:lang w:val="hr-HR"/>
        </w:rPr>
        <w:t>p</w:t>
      </w:r>
      <w:r w:rsidRPr="00B82B50">
        <w:rPr>
          <w:rFonts w:eastAsia="Arial"/>
          <w:spacing w:val="1"/>
          <w:sz w:val="22"/>
          <w:szCs w:val="22"/>
          <w:lang w:val="hr-HR"/>
        </w:rPr>
        <w:t>r</w:t>
      </w:r>
      <w:r w:rsidRPr="00B82B50">
        <w:rPr>
          <w:rFonts w:eastAsia="Arial"/>
          <w:spacing w:val="-1"/>
          <w:sz w:val="22"/>
          <w:szCs w:val="22"/>
          <w:lang w:val="hr-HR"/>
        </w:rPr>
        <w:t>i</w:t>
      </w:r>
      <w:r w:rsidRPr="00B82B50">
        <w:rPr>
          <w:rFonts w:eastAsia="Arial"/>
          <w:spacing w:val="3"/>
          <w:sz w:val="22"/>
          <w:szCs w:val="22"/>
          <w:lang w:val="hr-HR"/>
        </w:rPr>
        <w:t>k</w:t>
      </w:r>
      <w:r w:rsidRPr="00B82B50">
        <w:rPr>
          <w:rFonts w:eastAsia="Arial"/>
          <w:sz w:val="22"/>
          <w:szCs w:val="22"/>
          <w:lang w:val="hr-HR"/>
        </w:rPr>
        <w:t>a</w:t>
      </w:r>
      <w:r w:rsidRPr="00B82B50">
        <w:rPr>
          <w:rFonts w:eastAsia="Arial"/>
          <w:spacing w:val="-4"/>
          <w:sz w:val="22"/>
          <w:szCs w:val="22"/>
          <w:lang w:val="hr-HR"/>
        </w:rPr>
        <w:t>z</w:t>
      </w:r>
      <w:r w:rsidRPr="00B82B50">
        <w:rPr>
          <w:rFonts w:eastAsia="Arial"/>
          <w:spacing w:val="2"/>
          <w:sz w:val="22"/>
          <w:szCs w:val="22"/>
          <w:lang w:val="hr-HR"/>
        </w:rPr>
        <w:t>a</w:t>
      </w:r>
      <w:r w:rsidRPr="00B82B50">
        <w:rPr>
          <w:rFonts w:eastAsia="Arial"/>
          <w:sz w:val="22"/>
          <w:szCs w:val="22"/>
          <w:lang w:val="hr-HR"/>
        </w:rPr>
        <w:t>n</w:t>
      </w:r>
      <w:r w:rsidRPr="00B82B50">
        <w:rPr>
          <w:rFonts w:eastAsia="Arial"/>
          <w:spacing w:val="-1"/>
          <w:sz w:val="22"/>
          <w:szCs w:val="22"/>
          <w:lang w:val="hr-HR"/>
        </w:rPr>
        <w:t>o</w:t>
      </w:r>
      <w:r w:rsidRPr="00B82B50">
        <w:rPr>
          <w:rFonts w:eastAsia="Arial"/>
          <w:sz w:val="22"/>
          <w:szCs w:val="22"/>
          <w:lang w:val="hr-HR"/>
        </w:rPr>
        <w:t xml:space="preserve">g </w:t>
      </w:r>
      <w:r w:rsidRPr="00B82B50">
        <w:rPr>
          <w:rFonts w:eastAsia="Arial"/>
          <w:spacing w:val="1"/>
          <w:sz w:val="22"/>
          <w:szCs w:val="22"/>
          <w:lang w:val="hr-HR"/>
        </w:rPr>
        <w:t>r</w:t>
      </w:r>
      <w:r w:rsidRPr="00B82B50">
        <w:rPr>
          <w:rFonts w:eastAsia="Arial"/>
          <w:spacing w:val="2"/>
          <w:sz w:val="22"/>
          <w:szCs w:val="22"/>
          <w:lang w:val="hr-HR"/>
        </w:rPr>
        <w:t>a</w:t>
      </w:r>
      <w:r w:rsidRPr="00B82B50">
        <w:rPr>
          <w:rFonts w:eastAsia="Arial"/>
          <w:spacing w:val="-4"/>
          <w:sz w:val="22"/>
          <w:szCs w:val="22"/>
          <w:lang w:val="hr-HR"/>
        </w:rPr>
        <w:t>z</w:t>
      </w:r>
      <w:r w:rsidRPr="00B82B50">
        <w:rPr>
          <w:rFonts w:eastAsia="Arial"/>
          <w:sz w:val="22"/>
          <w:szCs w:val="22"/>
          <w:lang w:val="hr-HR"/>
        </w:rPr>
        <w:t>u</w:t>
      </w:r>
      <w:r w:rsidRPr="00B82B50">
        <w:rPr>
          <w:rFonts w:eastAsia="Arial"/>
          <w:spacing w:val="4"/>
          <w:sz w:val="22"/>
          <w:szCs w:val="22"/>
          <w:lang w:val="hr-HR"/>
        </w:rPr>
        <w:t>m</w:t>
      </w:r>
      <w:r w:rsidRPr="00B82B50">
        <w:rPr>
          <w:rFonts w:eastAsia="Arial"/>
          <w:sz w:val="22"/>
          <w:szCs w:val="22"/>
          <w:lang w:val="hr-HR"/>
        </w:rPr>
        <w:t>e</w:t>
      </w:r>
      <w:r w:rsidRPr="00B82B50">
        <w:rPr>
          <w:rFonts w:eastAsia="Arial"/>
          <w:spacing w:val="-2"/>
          <w:sz w:val="22"/>
          <w:szCs w:val="22"/>
          <w:lang w:val="hr-HR"/>
        </w:rPr>
        <w:t>v</w:t>
      </w:r>
      <w:r w:rsidRPr="00B82B50">
        <w:rPr>
          <w:rFonts w:eastAsia="Arial"/>
          <w:sz w:val="22"/>
          <w:szCs w:val="22"/>
          <w:lang w:val="hr-HR"/>
        </w:rPr>
        <w:t>a</w:t>
      </w:r>
      <w:r w:rsidRPr="00B82B50">
        <w:rPr>
          <w:rFonts w:eastAsia="Arial"/>
          <w:spacing w:val="-1"/>
          <w:sz w:val="22"/>
          <w:szCs w:val="22"/>
          <w:lang w:val="hr-HR"/>
        </w:rPr>
        <w:t>n</w:t>
      </w:r>
      <w:r w:rsidRPr="00B82B50">
        <w:rPr>
          <w:rFonts w:eastAsia="Arial"/>
          <w:spacing w:val="1"/>
          <w:sz w:val="22"/>
          <w:szCs w:val="22"/>
          <w:lang w:val="hr-HR"/>
        </w:rPr>
        <w:t>j</w:t>
      </w:r>
      <w:r w:rsidRPr="00B82B50">
        <w:rPr>
          <w:rFonts w:eastAsia="Arial"/>
          <w:sz w:val="22"/>
          <w:szCs w:val="22"/>
          <w:lang w:val="hr-HR"/>
        </w:rPr>
        <w:t>a</w:t>
      </w:r>
      <w:r w:rsidRPr="00B82B50">
        <w:rPr>
          <w:rFonts w:eastAsia="Arial"/>
          <w:spacing w:val="-10"/>
          <w:sz w:val="22"/>
          <w:szCs w:val="22"/>
          <w:lang w:val="hr-HR"/>
        </w:rPr>
        <w:t xml:space="preserve"> </w:t>
      </w:r>
      <w:r w:rsidRPr="00B82B50">
        <w:rPr>
          <w:rFonts w:eastAsia="Arial"/>
          <w:sz w:val="22"/>
          <w:szCs w:val="22"/>
          <w:lang w:val="hr-HR"/>
        </w:rPr>
        <w:t>pro</w:t>
      </w:r>
      <w:r w:rsidRPr="00B82B50">
        <w:rPr>
          <w:rFonts w:eastAsia="Arial"/>
          <w:spacing w:val="2"/>
          <w:sz w:val="22"/>
          <w:szCs w:val="22"/>
          <w:lang w:val="hr-HR"/>
        </w:rPr>
        <w:t>b</w:t>
      </w:r>
      <w:r w:rsidRPr="00B82B50">
        <w:rPr>
          <w:rFonts w:eastAsia="Arial"/>
          <w:spacing w:val="-1"/>
          <w:sz w:val="22"/>
          <w:szCs w:val="22"/>
          <w:lang w:val="hr-HR"/>
        </w:rPr>
        <w:t>l</w:t>
      </w:r>
      <w:r w:rsidRPr="00B82B50">
        <w:rPr>
          <w:rFonts w:eastAsia="Arial"/>
          <w:sz w:val="22"/>
          <w:szCs w:val="22"/>
          <w:lang w:val="hr-HR"/>
        </w:rPr>
        <w:t>e</w:t>
      </w:r>
      <w:r w:rsidRPr="00B82B50">
        <w:rPr>
          <w:rFonts w:eastAsia="Arial"/>
          <w:spacing w:val="4"/>
          <w:sz w:val="22"/>
          <w:szCs w:val="22"/>
          <w:lang w:val="hr-HR"/>
        </w:rPr>
        <w:t>m</w:t>
      </w:r>
      <w:r w:rsidRPr="00B82B50">
        <w:rPr>
          <w:rFonts w:eastAsia="Arial"/>
          <w:sz w:val="22"/>
          <w:szCs w:val="22"/>
          <w:lang w:val="hr-HR"/>
        </w:rPr>
        <w:t>a/</w:t>
      </w:r>
      <w:r w:rsidRPr="00B82B50">
        <w:rPr>
          <w:rFonts w:eastAsia="Arial"/>
          <w:spacing w:val="-1"/>
          <w:sz w:val="22"/>
          <w:szCs w:val="22"/>
          <w:lang w:val="hr-HR"/>
        </w:rPr>
        <w:t>t</w:t>
      </w:r>
      <w:r w:rsidRPr="00B82B50">
        <w:rPr>
          <w:rFonts w:eastAsia="Arial"/>
          <w:sz w:val="22"/>
          <w:szCs w:val="22"/>
          <w:lang w:val="hr-HR"/>
        </w:rPr>
        <w:t>e</w:t>
      </w:r>
      <w:r w:rsidRPr="00B82B50">
        <w:rPr>
          <w:rFonts w:eastAsia="Arial"/>
          <w:spacing w:val="2"/>
          <w:sz w:val="22"/>
          <w:szCs w:val="22"/>
          <w:lang w:val="hr-HR"/>
        </w:rPr>
        <w:t>m</w:t>
      </w:r>
      <w:r w:rsidRPr="00B82B50">
        <w:rPr>
          <w:rFonts w:eastAsia="Arial"/>
          <w:sz w:val="22"/>
          <w:szCs w:val="22"/>
          <w:lang w:val="hr-HR"/>
        </w:rPr>
        <w:t>e pri odbrani zadatka,</w:t>
      </w:r>
      <w:r w:rsidRPr="00B82B50">
        <w:rPr>
          <w:rFonts w:eastAsia="Arial"/>
          <w:spacing w:val="-15"/>
          <w:sz w:val="22"/>
          <w:szCs w:val="22"/>
          <w:lang w:val="hr-HR"/>
        </w:rPr>
        <w:t xml:space="preserve">  urednosti, sistematičnosti i </w:t>
      </w:r>
      <w:r w:rsidRPr="00B82B50">
        <w:rPr>
          <w:rFonts w:eastAsia="Arial"/>
          <w:spacing w:val="2"/>
          <w:sz w:val="22"/>
          <w:szCs w:val="22"/>
          <w:lang w:val="hr-HR"/>
        </w:rPr>
        <w:t>n</w:t>
      </w:r>
      <w:r w:rsidRPr="00B82B50">
        <w:rPr>
          <w:rFonts w:eastAsia="Arial"/>
          <w:spacing w:val="-1"/>
          <w:sz w:val="22"/>
          <w:szCs w:val="22"/>
          <w:lang w:val="hr-HR"/>
        </w:rPr>
        <w:t>i</w:t>
      </w:r>
      <w:r w:rsidRPr="00B82B50">
        <w:rPr>
          <w:rFonts w:eastAsia="Arial"/>
          <w:spacing w:val="1"/>
          <w:sz w:val="22"/>
          <w:szCs w:val="22"/>
          <w:lang w:val="hr-HR"/>
        </w:rPr>
        <w:t>v</w:t>
      </w:r>
      <w:r w:rsidRPr="00B82B50">
        <w:rPr>
          <w:rFonts w:eastAsia="Arial"/>
          <w:sz w:val="22"/>
          <w:szCs w:val="22"/>
          <w:lang w:val="hr-HR"/>
        </w:rPr>
        <w:t>oa</w:t>
      </w:r>
      <w:r w:rsidRPr="00B82B50">
        <w:rPr>
          <w:rFonts w:eastAsia="Arial"/>
          <w:spacing w:val="-6"/>
          <w:sz w:val="22"/>
          <w:szCs w:val="22"/>
          <w:lang w:val="hr-HR"/>
        </w:rPr>
        <w:t xml:space="preserve"> </w:t>
      </w:r>
      <w:r w:rsidRPr="00B82B50">
        <w:rPr>
          <w:rFonts w:eastAsia="Arial"/>
          <w:spacing w:val="2"/>
          <w:sz w:val="22"/>
          <w:szCs w:val="22"/>
          <w:lang w:val="hr-HR"/>
        </w:rPr>
        <w:t>d</w:t>
      </w:r>
      <w:r w:rsidRPr="00B82B50">
        <w:rPr>
          <w:rFonts w:eastAsia="Arial"/>
          <w:sz w:val="22"/>
          <w:szCs w:val="22"/>
          <w:lang w:val="hr-HR"/>
        </w:rPr>
        <w:t>et</w:t>
      </w:r>
      <w:r w:rsidRPr="00B82B50">
        <w:rPr>
          <w:rFonts w:eastAsia="Arial"/>
          <w:spacing w:val="1"/>
          <w:sz w:val="22"/>
          <w:szCs w:val="22"/>
          <w:lang w:val="hr-HR"/>
        </w:rPr>
        <w:t>a</w:t>
      </w:r>
      <w:r w:rsidRPr="00B82B50">
        <w:rPr>
          <w:rFonts w:eastAsia="Arial"/>
          <w:spacing w:val="-1"/>
          <w:sz w:val="22"/>
          <w:szCs w:val="22"/>
          <w:lang w:val="hr-HR"/>
        </w:rPr>
        <w:t>l</w:t>
      </w:r>
      <w:r w:rsidRPr="00B82B50">
        <w:rPr>
          <w:rFonts w:eastAsia="Arial"/>
          <w:spacing w:val="1"/>
          <w:sz w:val="22"/>
          <w:szCs w:val="22"/>
          <w:lang w:val="hr-HR"/>
        </w:rPr>
        <w:t>j</w:t>
      </w:r>
      <w:r w:rsidRPr="00B82B50">
        <w:rPr>
          <w:rFonts w:eastAsia="Arial"/>
          <w:sz w:val="22"/>
          <w:szCs w:val="22"/>
          <w:lang w:val="hr-HR"/>
        </w:rPr>
        <w:t>n</w:t>
      </w:r>
      <w:r w:rsidRPr="00B82B50">
        <w:rPr>
          <w:rFonts w:eastAsia="Arial"/>
          <w:spacing w:val="-1"/>
          <w:sz w:val="22"/>
          <w:szCs w:val="22"/>
          <w:lang w:val="hr-HR"/>
        </w:rPr>
        <w:t>o</w:t>
      </w:r>
      <w:r w:rsidRPr="00B82B50">
        <w:rPr>
          <w:rFonts w:eastAsia="Arial"/>
          <w:spacing w:val="1"/>
          <w:sz w:val="22"/>
          <w:szCs w:val="22"/>
          <w:lang w:val="hr-HR"/>
        </w:rPr>
        <w:t>s</w:t>
      </w:r>
      <w:r w:rsidRPr="00B82B50">
        <w:rPr>
          <w:rFonts w:eastAsia="Arial"/>
          <w:sz w:val="22"/>
          <w:szCs w:val="22"/>
          <w:lang w:val="hr-HR"/>
        </w:rPr>
        <w:t>ti</w:t>
      </w:r>
      <w:r w:rsidRPr="00B82B50">
        <w:rPr>
          <w:rFonts w:eastAsia="Arial"/>
          <w:spacing w:val="-8"/>
          <w:sz w:val="22"/>
          <w:szCs w:val="22"/>
          <w:lang w:val="hr-HR"/>
        </w:rPr>
        <w:t xml:space="preserve"> </w:t>
      </w:r>
      <w:r w:rsidRPr="00B82B50">
        <w:rPr>
          <w:rFonts w:eastAsia="Arial"/>
          <w:sz w:val="22"/>
          <w:szCs w:val="22"/>
          <w:lang w:val="hr-HR"/>
        </w:rPr>
        <w:t>pri</w:t>
      </w:r>
      <w:r w:rsidRPr="00B82B50">
        <w:rPr>
          <w:rFonts w:eastAsia="Arial"/>
          <w:spacing w:val="3"/>
          <w:sz w:val="22"/>
          <w:szCs w:val="22"/>
          <w:lang w:val="hr-HR"/>
        </w:rPr>
        <w:t>k</w:t>
      </w:r>
      <w:r w:rsidRPr="00B82B50">
        <w:rPr>
          <w:rFonts w:eastAsia="Arial"/>
          <w:spacing w:val="2"/>
          <w:sz w:val="22"/>
          <w:szCs w:val="22"/>
          <w:lang w:val="hr-HR"/>
        </w:rPr>
        <w:t>a</w:t>
      </w:r>
      <w:r w:rsidRPr="00B82B50">
        <w:rPr>
          <w:rFonts w:eastAsia="Arial"/>
          <w:spacing w:val="-4"/>
          <w:sz w:val="22"/>
          <w:szCs w:val="22"/>
          <w:lang w:val="hr-HR"/>
        </w:rPr>
        <w:t>z</w:t>
      </w:r>
      <w:r w:rsidRPr="00B82B50">
        <w:rPr>
          <w:rFonts w:eastAsia="Arial"/>
          <w:sz w:val="22"/>
          <w:szCs w:val="22"/>
          <w:lang w:val="hr-HR"/>
        </w:rPr>
        <w:t>a</w:t>
      </w:r>
      <w:r w:rsidRPr="00B82B50">
        <w:rPr>
          <w:rFonts w:eastAsia="Arial"/>
          <w:spacing w:val="-5"/>
          <w:sz w:val="22"/>
          <w:szCs w:val="22"/>
          <w:lang w:val="hr-HR"/>
        </w:rPr>
        <w:t xml:space="preserve"> </w:t>
      </w:r>
      <w:r w:rsidRPr="00B82B50">
        <w:rPr>
          <w:rFonts w:eastAsia="Arial"/>
          <w:sz w:val="22"/>
          <w:szCs w:val="22"/>
          <w:lang w:val="hr-HR"/>
        </w:rPr>
        <w:t>i</w:t>
      </w:r>
      <w:r w:rsidRPr="00B82B50">
        <w:rPr>
          <w:rFonts w:eastAsia="Arial"/>
          <w:spacing w:val="-1"/>
          <w:sz w:val="22"/>
          <w:szCs w:val="22"/>
          <w:lang w:val="hr-HR"/>
        </w:rPr>
        <w:t xml:space="preserve"> </w:t>
      </w:r>
      <w:r w:rsidRPr="00B82B50">
        <w:rPr>
          <w:rFonts w:eastAsia="Arial"/>
          <w:sz w:val="22"/>
          <w:szCs w:val="22"/>
          <w:lang w:val="hr-HR"/>
        </w:rPr>
        <w:t>o</w:t>
      </w:r>
      <w:r w:rsidRPr="00B82B50">
        <w:rPr>
          <w:rFonts w:eastAsia="Arial"/>
          <w:spacing w:val="-1"/>
          <w:sz w:val="22"/>
          <w:szCs w:val="22"/>
          <w:lang w:val="hr-HR"/>
        </w:rPr>
        <w:t>b</w:t>
      </w:r>
      <w:r w:rsidRPr="00B82B50">
        <w:rPr>
          <w:rFonts w:eastAsia="Arial"/>
          <w:spacing w:val="1"/>
          <w:sz w:val="22"/>
          <w:szCs w:val="22"/>
          <w:lang w:val="hr-HR"/>
        </w:rPr>
        <w:t>r</w:t>
      </w:r>
      <w:r w:rsidRPr="00B82B50">
        <w:rPr>
          <w:rFonts w:eastAsia="Arial"/>
          <w:spacing w:val="2"/>
          <w:sz w:val="22"/>
          <w:szCs w:val="22"/>
          <w:lang w:val="hr-HR"/>
        </w:rPr>
        <w:t>a</w:t>
      </w:r>
      <w:r w:rsidRPr="00B82B50">
        <w:rPr>
          <w:rFonts w:eastAsia="Arial"/>
          <w:sz w:val="22"/>
          <w:szCs w:val="22"/>
          <w:lang w:val="hr-HR"/>
        </w:rPr>
        <w:t>de</w:t>
      </w:r>
      <w:r w:rsidRPr="00B82B50">
        <w:rPr>
          <w:rFonts w:eastAsia="Arial"/>
          <w:spacing w:val="-5"/>
          <w:sz w:val="22"/>
          <w:szCs w:val="22"/>
          <w:lang w:val="hr-HR"/>
        </w:rPr>
        <w:t xml:space="preserve"> </w:t>
      </w:r>
      <w:r w:rsidRPr="00B82B50">
        <w:rPr>
          <w:rFonts w:eastAsia="Arial"/>
          <w:spacing w:val="-1"/>
          <w:sz w:val="22"/>
          <w:szCs w:val="22"/>
          <w:lang w:val="hr-HR"/>
        </w:rPr>
        <w:t>z</w:t>
      </w:r>
      <w:r w:rsidRPr="00B82B50">
        <w:rPr>
          <w:rFonts w:eastAsia="Arial"/>
          <w:spacing w:val="2"/>
          <w:sz w:val="22"/>
          <w:szCs w:val="22"/>
          <w:lang w:val="hr-HR"/>
        </w:rPr>
        <w:t>a</w:t>
      </w:r>
      <w:r w:rsidRPr="00B82B50">
        <w:rPr>
          <w:rFonts w:eastAsia="Arial"/>
          <w:sz w:val="22"/>
          <w:szCs w:val="22"/>
          <w:lang w:val="hr-HR"/>
        </w:rPr>
        <w:t>d</w:t>
      </w:r>
      <w:r w:rsidRPr="00B82B50">
        <w:rPr>
          <w:rFonts w:eastAsia="Arial"/>
          <w:spacing w:val="-1"/>
          <w:sz w:val="22"/>
          <w:szCs w:val="22"/>
          <w:lang w:val="hr-HR"/>
        </w:rPr>
        <w:t>a</w:t>
      </w:r>
      <w:r w:rsidRPr="00B82B50">
        <w:rPr>
          <w:rFonts w:eastAsia="Arial"/>
          <w:sz w:val="22"/>
          <w:szCs w:val="22"/>
          <w:lang w:val="hr-HR"/>
        </w:rPr>
        <w:t>t</w:t>
      </w:r>
      <w:r w:rsidRPr="00B82B50">
        <w:rPr>
          <w:rFonts w:eastAsia="Arial"/>
          <w:spacing w:val="3"/>
          <w:sz w:val="22"/>
          <w:szCs w:val="22"/>
          <w:lang w:val="hr-HR"/>
        </w:rPr>
        <w:t>k</w:t>
      </w:r>
      <w:r w:rsidRPr="00B82B50">
        <w:rPr>
          <w:rFonts w:eastAsia="Arial"/>
          <w:sz w:val="22"/>
          <w:szCs w:val="22"/>
          <w:lang w:val="hr-HR"/>
        </w:rPr>
        <w:t xml:space="preserve">a. Ukolko se pri odbrani utvrdi da student nije samostalno radio domaći zadatak, student dobija 0 poena za zadatak.  </w:t>
      </w:r>
    </w:p>
    <w:p w14:paraId="1E6BD26B" w14:textId="77777777" w:rsidR="00D4683C" w:rsidRPr="00B82B50" w:rsidRDefault="00D4683C" w:rsidP="00D4683C">
      <w:pPr>
        <w:ind w:left="356" w:right="480"/>
        <w:rPr>
          <w:rFonts w:eastAsia="Arial"/>
          <w:spacing w:val="-8"/>
          <w:sz w:val="22"/>
          <w:szCs w:val="22"/>
          <w:lang w:val="hr-HR"/>
        </w:rPr>
      </w:pPr>
      <w:r w:rsidRPr="00B82B50">
        <w:rPr>
          <w:rFonts w:eastAsia="Arial"/>
          <w:b/>
          <w:sz w:val="22"/>
          <w:szCs w:val="22"/>
          <w:lang w:val="hr-HR"/>
        </w:rPr>
        <w:t>Testovi:</w:t>
      </w:r>
      <w:r w:rsidRPr="00B82B50">
        <w:rPr>
          <w:rFonts w:eastAsia="Arial"/>
          <w:spacing w:val="-8"/>
          <w:sz w:val="22"/>
          <w:szCs w:val="22"/>
          <w:lang w:val="hr-HR"/>
        </w:rPr>
        <w:t xml:space="preserve"> Student mora da samostalno uradi svaki od predviđenih  testova, nezavisno od broja ostvarenih poena. </w:t>
      </w:r>
      <w:r>
        <w:rPr>
          <w:rFonts w:eastAsia="Arial"/>
          <w:spacing w:val="-8"/>
          <w:sz w:val="22"/>
          <w:szCs w:val="22"/>
          <w:lang w:val="hr-HR"/>
        </w:rPr>
        <w:t>Test se mora uraditi u roku od 7 dana od dana predavanja. Može i kasnije, ali se pronei umanjuju za 50%. Poslednji rok: 10 dna pred ispit.</w:t>
      </w:r>
    </w:p>
    <w:p w14:paraId="29740779" w14:textId="10EBFA00" w:rsidR="00D4683C" w:rsidRDefault="00D4683C" w:rsidP="00D4683C">
      <w:pPr>
        <w:spacing w:line="237" w:lineRule="auto"/>
        <w:ind w:left="426" w:right="126" w:hanging="1"/>
        <w:rPr>
          <w:color w:val="auto"/>
          <w:sz w:val="22"/>
          <w:szCs w:val="22"/>
          <w:lang w:val="hr-HR"/>
        </w:rPr>
      </w:pPr>
      <w:r w:rsidRPr="007A34E6">
        <w:rPr>
          <w:b/>
          <w:bCs/>
          <w:color w:val="auto"/>
          <w:sz w:val="22"/>
          <w:szCs w:val="22"/>
          <w:lang w:val="hr-HR"/>
        </w:rPr>
        <w:t xml:space="preserve">Ispit: </w:t>
      </w:r>
      <w:r w:rsidRPr="007A34E6">
        <w:rPr>
          <w:rFonts w:eastAsia="Arial"/>
          <w:sz w:val="22"/>
          <w:szCs w:val="22"/>
          <w:lang w:val="hr-HR"/>
        </w:rPr>
        <w:t xml:space="preserve">Ispit se polaže </w:t>
      </w:r>
      <w:r w:rsidRPr="007A34E6">
        <w:rPr>
          <w:rFonts w:eastAsia="Arial"/>
          <w:spacing w:val="19"/>
          <w:sz w:val="22"/>
          <w:szCs w:val="22"/>
          <w:lang w:val="hr-HR"/>
        </w:rPr>
        <w:t xml:space="preserve"> </w:t>
      </w:r>
      <w:r w:rsidRPr="007A34E6">
        <w:rPr>
          <w:rFonts w:eastAsia="Arial"/>
          <w:sz w:val="22"/>
          <w:szCs w:val="22"/>
          <w:lang w:val="hr-HR"/>
        </w:rPr>
        <w:t>u</w:t>
      </w:r>
      <w:r w:rsidRPr="007A34E6">
        <w:rPr>
          <w:rFonts w:eastAsia="Arial"/>
          <w:spacing w:val="17"/>
          <w:sz w:val="22"/>
          <w:szCs w:val="22"/>
          <w:lang w:val="hr-HR"/>
        </w:rPr>
        <w:t xml:space="preserve"> </w:t>
      </w:r>
      <w:r w:rsidRPr="007A34E6">
        <w:rPr>
          <w:rFonts w:eastAsia="Arial"/>
          <w:sz w:val="22"/>
          <w:szCs w:val="22"/>
          <w:lang w:val="hr-HR"/>
        </w:rPr>
        <w:t>o</w:t>
      </w:r>
      <w:r w:rsidRPr="007A34E6">
        <w:rPr>
          <w:rFonts w:eastAsia="Arial"/>
          <w:spacing w:val="3"/>
          <w:sz w:val="22"/>
          <w:szCs w:val="22"/>
          <w:lang w:val="hr-HR"/>
        </w:rPr>
        <w:t>k</w:t>
      </w:r>
      <w:r w:rsidRPr="007A34E6">
        <w:rPr>
          <w:rFonts w:eastAsia="Arial"/>
          <w:spacing w:val="-1"/>
          <w:sz w:val="22"/>
          <w:szCs w:val="22"/>
          <w:lang w:val="hr-HR"/>
        </w:rPr>
        <w:t>vi</w:t>
      </w:r>
      <w:r w:rsidRPr="007A34E6">
        <w:rPr>
          <w:rFonts w:eastAsia="Arial"/>
          <w:spacing w:val="1"/>
          <w:sz w:val="22"/>
          <w:szCs w:val="22"/>
          <w:lang w:val="hr-HR"/>
        </w:rPr>
        <w:t>r</w:t>
      </w:r>
      <w:r w:rsidRPr="007A34E6">
        <w:rPr>
          <w:rFonts w:eastAsia="Arial"/>
          <w:sz w:val="22"/>
          <w:szCs w:val="22"/>
          <w:lang w:val="hr-HR"/>
        </w:rPr>
        <w:t>u</w:t>
      </w:r>
      <w:r w:rsidRPr="007A34E6">
        <w:rPr>
          <w:rFonts w:eastAsia="Arial"/>
          <w:spacing w:val="13"/>
          <w:sz w:val="22"/>
          <w:szCs w:val="22"/>
          <w:lang w:val="hr-HR"/>
        </w:rPr>
        <w:t xml:space="preserve"> </w:t>
      </w:r>
      <w:r w:rsidRPr="007A34E6">
        <w:rPr>
          <w:rFonts w:eastAsia="Arial"/>
          <w:spacing w:val="-1"/>
          <w:sz w:val="22"/>
          <w:szCs w:val="22"/>
          <w:lang w:val="hr-HR"/>
        </w:rPr>
        <w:t>i</w:t>
      </w:r>
      <w:r w:rsidRPr="007A34E6">
        <w:rPr>
          <w:rFonts w:eastAsia="Arial"/>
          <w:spacing w:val="1"/>
          <w:sz w:val="22"/>
          <w:szCs w:val="22"/>
          <w:lang w:val="hr-HR"/>
        </w:rPr>
        <w:t>s</w:t>
      </w:r>
      <w:r w:rsidRPr="007A34E6">
        <w:rPr>
          <w:rFonts w:eastAsia="Arial"/>
          <w:spacing w:val="2"/>
          <w:sz w:val="22"/>
          <w:szCs w:val="22"/>
          <w:lang w:val="hr-HR"/>
        </w:rPr>
        <w:t>p</w:t>
      </w:r>
      <w:r w:rsidRPr="007A34E6">
        <w:rPr>
          <w:rFonts w:eastAsia="Arial"/>
          <w:spacing w:val="-1"/>
          <w:sz w:val="22"/>
          <w:szCs w:val="22"/>
          <w:lang w:val="hr-HR"/>
        </w:rPr>
        <w:t>i</w:t>
      </w:r>
      <w:r w:rsidRPr="007A34E6">
        <w:rPr>
          <w:rFonts w:eastAsia="Arial"/>
          <w:sz w:val="22"/>
          <w:szCs w:val="22"/>
          <w:lang w:val="hr-HR"/>
        </w:rPr>
        <w:t>t</w:t>
      </w:r>
      <w:r w:rsidRPr="007A34E6">
        <w:rPr>
          <w:rFonts w:eastAsia="Arial"/>
          <w:spacing w:val="2"/>
          <w:sz w:val="22"/>
          <w:szCs w:val="22"/>
          <w:lang w:val="hr-HR"/>
        </w:rPr>
        <w:t>n</w:t>
      </w:r>
      <w:r w:rsidRPr="007A34E6">
        <w:rPr>
          <w:rFonts w:eastAsia="Arial"/>
          <w:spacing w:val="-1"/>
          <w:sz w:val="22"/>
          <w:szCs w:val="22"/>
          <w:lang w:val="hr-HR"/>
        </w:rPr>
        <w:t>i</w:t>
      </w:r>
      <w:r w:rsidRPr="007A34E6">
        <w:rPr>
          <w:rFonts w:eastAsia="Arial"/>
          <w:sz w:val="22"/>
          <w:szCs w:val="22"/>
          <w:lang w:val="hr-HR"/>
        </w:rPr>
        <w:t>h</w:t>
      </w:r>
      <w:r w:rsidRPr="007A34E6">
        <w:rPr>
          <w:rFonts w:eastAsia="Arial"/>
          <w:spacing w:val="15"/>
          <w:sz w:val="22"/>
          <w:szCs w:val="22"/>
          <w:lang w:val="hr-HR"/>
        </w:rPr>
        <w:t xml:space="preserve"> </w:t>
      </w:r>
      <w:r w:rsidRPr="007A34E6">
        <w:rPr>
          <w:rFonts w:eastAsia="Arial"/>
          <w:spacing w:val="1"/>
          <w:sz w:val="22"/>
          <w:szCs w:val="22"/>
          <w:lang w:val="hr-HR"/>
        </w:rPr>
        <w:t>r</w:t>
      </w:r>
      <w:r w:rsidRPr="007A34E6">
        <w:rPr>
          <w:rFonts w:eastAsia="Arial"/>
          <w:sz w:val="22"/>
          <w:szCs w:val="22"/>
          <w:lang w:val="hr-HR"/>
        </w:rPr>
        <w:t>o</w:t>
      </w:r>
      <w:r w:rsidRPr="007A34E6">
        <w:rPr>
          <w:rFonts w:eastAsia="Arial"/>
          <w:spacing w:val="3"/>
          <w:sz w:val="22"/>
          <w:szCs w:val="22"/>
          <w:lang w:val="hr-HR"/>
        </w:rPr>
        <w:t>k</w:t>
      </w:r>
      <w:r w:rsidRPr="007A34E6">
        <w:rPr>
          <w:rFonts w:eastAsia="Arial"/>
          <w:sz w:val="22"/>
          <w:szCs w:val="22"/>
          <w:lang w:val="hr-HR"/>
        </w:rPr>
        <w:t>o</w:t>
      </w:r>
      <w:r w:rsidRPr="007A34E6">
        <w:rPr>
          <w:rFonts w:eastAsia="Arial"/>
          <w:spacing w:val="-2"/>
          <w:sz w:val="22"/>
          <w:szCs w:val="22"/>
          <w:lang w:val="hr-HR"/>
        </w:rPr>
        <w:t>v</w:t>
      </w:r>
      <w:r w:rsidRPr="007A34E6">
        <w:rPr>
          <w:rFonts w:eastAsia="Arial"/>
          <w:sz w:val="22"/>
          <w:szCs w:val="22"/>
          <w:lang w:val="hr-HR"/>
        </w:rPr>
        <w:t>a</w:t>
      </w:r>
      <w:r w:rsidRPr="007A34E6">
        <w:rPr>
          <w:rFonts w:eastAsia="Arial"/>
          <w:spacing w:val="12"/>
          <w:sz w:val="22"/>
          <w:szCs w:val="22"/>
          <w:lang w:val="hr-HR"/>
        </w:rPr>
        <w:t xml:space="preserve"> </w:t>
      </w:r>
      <w:r w:rsidR="00095336">
        <w:rPr>
          <w:rFonts w:eastAsia="Arial"/>
          <w:sz w:val="22"/>
          <w:szCs w:val="22"/>
          <w:lang w:val="hr-HR"/>
        </w:rPr>
        <w:t xml:space="preserve">u </w:t>
      </w:r>
      <w:r w:rsidRPr="007A34E6">
        <w:rPr>
          <w:rFonts w:eastAsia="Arial"/>
          <w:sz w:val="22"/>
          <w:szCs w:val="22"/>
          <w:lang w:val="hr-HR"/>
        </w:rPr>
        <w:t>u</w:t>
      </w:r>
      <w:r w:rsidRPr="007A34E6">
        <w:rPr>
          <w:rFonts w:eastAsia="Arial"/>
          <w:spacing w:val="1"/>
          <w:sz w:val="22"/>
          <w:szCs w:val="22"/>
          <w:lang w:val="hr-HR"/>
        </w:rPr>
        <w:t>č</w:t>
      </w:r>
      <w:r w:rsidRPr="007A34E6">
        <w:rPr>
          <w:rFonts w:eastAsia="Arial"/>
          <w:spacing w:val="-1"/>
          <w:sz w:val="22"/>
          <w:szCs w:val="22"/>
          <w:lang w:val="hr-HR"/>
        </w:rPr>
        <w:t>i</w:t>
      </w:r>
      <w:r w:rsidRPr="007A34E6">
        <w:rPr>
          <w:rFonts w:eastAsia="Arial"/>
          <w:spacing w:val="2"/>
          <w:sz w:val="22"/>
          <w:szCs w:val="22"/>
          <w:lang w:val="hr-HR"/>
        </w:rPr>
        <w:t>o</w:t>
      </w:r>
      <w:r w:rsidRPr="007A34E6">
        <w:rPr>
          <w:rFonts w:eastAsia="Arial"/>
          <w:sz w:val="22"/>
          <w:szCs w:val="22"/>
          <w:lang w:val="hr-HR"/>
        </w:rPr>
        <w:t>n</w:t>
      </w:r>
      <w:r w:rsidRPr="007A34E6">
        <w:rPr>
          <w:rFonts w:eastAsia="Arial"/>
          <w:spacing w:val="-1"/>
          <w:sz w:val="22"/>
          <w:szCs w:val="22"/>
          <w:lang w:val="hr-HR"/>
        </w:rPr>
        <w:t>i</w:t>
      </w:r>
      <w:r w:rsidRPr="007A34E6">
        <w:rPr>
          <w:rFonts w:eastAsia="Arial"/>
          <w:spacing w:val="1"/>
          <w:sz w:val="22"/>
          <w:szCs w:val="22"/>
          <w:lang w:val="hr-HR"/>
        </w:rPr>
        <w:t>c</w:t>
      </w:r>
      <w:r w:rsidRPr="007A34E6">
        <w:rPr>
          <w:rFonts w:eastAsia="Arial"/>
          <w:sz w:val="22"/>
          <w:szCs w:val="22"/>
          <w:lang w:val="hr-HR"/>
        </w:rPr>
        <w:t>i</w:t>
      </w:r>
      <w:r w:rsidRPr="007A34E6">
        <w:rPr>
          <w:rFonts w:eastAsia="Arial"/>
          <w:spacing w:val="11"/>
          <w:sz w:val="22"/>
          <w:szCs w:val="22"/>
          <w:lang w:val="hr-HR"/>
        </w:rPr>
        <w:t xml:space="preserve"> </w:t>
      </w:r>
      <w:r w:rsidRPr="007A34E6">
        <w:rPr>
          <w:rFonts w:eastAsia="Arial"/>
          <w:spacing w:val="2"/>
          <w:sz w:val="22"/>
          <w:szCs w:val="22"/>
          <w:lang w:val="hr-HR"/>
        </w:rPr>
        <w:t>f</w:t>
      </w:r>
      <w:r w:rsidRPr="007A34E6">
        <w:rPr>
          <w:rFonts w:eastAsia="Arial"/>
          <w:sz w:val="22"/>
          <w:szCs w:val="22"/>
          <w:lang w:val="hr-HR"/>
        </w:rPr>
        <w:t>a</w:t>
      </w:r>
      <w:r w:rsidRPr="007A34E6">
        <w:rPr>
          <w:rFonts w:eastAsia="Arial"/>
          <w:spacing w:val="3"/>
          <w:sz w:val="22"/>
          <w:szCs w:val="22"/>
          <w:lang w:val="hr-HR"/>
        </w:rPr>
        <w:t>k</w:t>
      </w:r>
      <w:r w:rsidRPr="007A34E6">
        <w:rPr>
          <w:rFonts w:eastAsia="Arial"/>
          <w:sz w:val="22"/>
          <w:szCs w:val="22"/>
          <w:lang w:val="hr-HR"/>
        </w:rPr>
        <w:t>u</w:t>
      </w:r>
      <w:r w:rsidRPr="007A34E6">
        <w:rPr>
          <w:rFonts w:eastAsia="Arial"/>
          <w:spacing w:val="-1"/>
          <w:sz w:val="22"/>
          <w:szCs w:val="22"/>
          <w:lang w:val="hr-HR"/>
        </w:rPr>
        <w:t>l</w:t>
      </w:r>
      <w:r w:rsidRPr="007A34E6">
        <w:rPr>
          <w:rFonts w:eastAsia="Arial"/>
          <w:sz w:val="22"/>
          <w:szCs w:val="22"/>
          <w:lang w:val="hr-HR"/>
        </w:rPr>
        <w:t>te</w:t>
      </w:r>
      <w:r w:rsidRPr="007A34E6">
        <w:rPr>
          <w:rFonts w:eastAsia="Arial"/>
          <w:spacing w:val="-1"/>
          <w:sz w:val="22"/>
          <w:szCs w:val="22"/>
          <w:lang w:val="hr-HR"/>
        </w:rPr>
        <w:t>t</w:t>
      </w:r>
      <w:r w:rsidRPr="007A34E6">
        <w:rPr>
          <w:rFonts w:eastAsia="Arial"/>
          <w:spacing w:val="2"/>
          <w:sz w:val="22"/>
          <w:szCs w:val="22"/>
          <w:lang w:val="hr-HR"/>
        </w:rPr>
        <w:t>a</w:t>
      </w:r>
      <w:r w:rsidRPr="007A34E6">
        <w:rPr>
          <w:rFonts w:eastAsia="Arial"/>
          <w:sz w:val="22"/>
          <w:szCs w:val="22"/>
          <w:lang w:val="hr-HR"/>
        </w:rPr>
        <w:t>.</w:t>
      </w:r>
      <w:r w:rsidRPr="007A34E6">
        <w:rPr>
          <w:rFonts w:eastAsia="Arial"/>
          <w:spacing w:val="19"/>
          <w:sz w:val="22"/>
          <w:szCs w:val="22"/>
          <w:lang w:val="hr-HR"/>
        </w:rPr>
        <w:t xml:space="preserve"> </w:t>
      </w:r>
      <w:r w:rsidRPr="007A34E6">
        <w:rPr>
          <w:rFonts w:eastAsia="Arial"/>
          <w:spacing w:val="1"/>
          <w:sz w:val="22"/>
          <w:szCs w:val="22"/>
          <w:lang w:val="hr-HR"/>
        </w:rPr>
        <w:t>Z</w:t>
      </w:r>
      <w:r w:rsidRPr="007A34E6">
        <w:rPr>
          <w:rFonts w:eastAsia="Arial"/>
          <w:sz w:val="22"/>
          <w:szCs w:val="22"/>
          <w:lang w:val="hr-HR"/>
        </w:rPr>
        <w:t>a</w:t>
      </w:r>
      <w:r w:rsidRPr="007A34E6">
        <w:rPr>
          <w:rFonts w:eastAsia="Arial"/>
          <w:spacing w:val="16"/>
          <w:sz w:val="22"/>
          <w:szCs w:val="22"/>
          <w:lang w:val="hr-HR"/>
        </w:rPr>
        <w:t xml:space="preserve"> </w:t>
      </w:r>
      <w:r w:rsidRPr="007A34E6">
        <w:rPr>
          <w:rFonts w:eastAsia="Arial"/>
          <w:spacing w:val="-1"/>
          <w:sz w:val="22"/>
          <w:szCs w:val="22"/>
          <w:lang w:val="hr-HR"/>
        </w:rPr>
        <w:t>v</w:t>
      </w:r>
      <w:r w:rsidRPr="007A34E6">
        <w:rPr>
          <w:rFonts w:eastAsia="Arial"/>
          <w:spacing w:val="1"/>
          <w:sz w:val="22"/>
          <w:szCs w:val="22"/>
          <w:lang w:val="hr-HR"/>
        </w:rPr>
        <w:t>r</w:t>
      </w:r>
      <w:r w:rsidRPr="007A34E6">
        <w:rPr>
          <w:rFonts w:eastAsia="Arial"/>
          <w:sz w:val="22"/>
          <w:szCs w:val="22"/>
          <w:lang w:val="hr-HR"/>
        </w:rPr>
        <w:t>e</w:t>
      </w:r>
      <w:r w:rsidRPr="007A34E6">
        <w:rPr>
          <w:rFonts w:eastAsia="Arial"/>
          <w:spacing w:val="4"/>
          <w:sz w:val="22"/>
          <w:szCs w:val="22"/>
          <w:lang w:val="hr-HR"/>
        </w:rPr>
        <w:t>m</w:t>
      </w:r>
      <w:r w:rsidRPr="007A34E6">
        <w:rPr>
          <w:rFonts w:eastAsia="Arial"/>
          <w:sz w:val="22"/>
          <w:szCs w:val="22"/>
          <w:lang w:val="hr-HR"/>
        </w:rPr>
        <w:t>e</w:t>
      </w:r>
      <w:r w:rsidRPr="007A34E6">
        <w:rPr>
          <w:rFonts w:eastAsia="Arial"/>
          <w:spacing w:val="12"/>
          <w:sz w:val="22"/>
          <w:szCs w:val="22"/>
          <w:lang w:val="hr-HR"/>
        </w:rPr>
        <w:t xml:space="preserve"> </w:t>
      </w:r>
      <w:r w:rsidRPr="007A34E6">
        <w:rPr>
          <w:rFonts w:eastAsia="Arial"/>
          <w:spacing w:val="-1"/>
          <w:sz w:val="22"/>
          <w:szCs w:val="22"/>
          <w:lang w:val="hr-HR"/>
        </w:rPr>
        <w:t>i</w:t>
      </w:r>
      <w:r w:rsidRPr="007A34E6">
        <w:rPr>
          <w:rFonts w:eastAsia="Arial"/>
          <w:spacing w:val="1"/>
          <w:sz w:val="22"/>
          <w:szCs w:val="22"/>
          <w:lang w:val="hr-HR"/>
        </w:rPr>
        <w:t>s</w:t>
      </w:r>
      <w:r w:rsidRPr="007A34E6">
        <w:rPr>
          <w:rFonts w:eastAsia="Arial"/>
          <w:sz w:val="22"/>
          <w:szCs w:val="22"/>
          <w:lang w:val="hr-HR"/>
        </w:rPr>
        <w:t>p</w:t>
      </w:r>
      <w:r w:rsidRPr="007A34E6">
        <w:rPr>
          <w:rFonts w:eastAsia="Arial"/>
          <w:spacing w:val="-1"/>
          <w:sz w:val="22"/>
          <w:szCs w:val="22"/>
          <w:lang w:val="hr-HR"/>
        </w:rPr>
        <w:t>i</w:t>
      </w:r>
      <w:r w:rsidRPr="007A34E6">
        <w:rPr>
          <w:rFonts w:eastAsia="Arial"/>
          <w:sz w:val="22"/>
          <w:szCs w:val="22"/>
          <w:lang w:val="hr-HR"/>
        </w:rPr>
        <w:t>ta</w:t>
      </w:r>
      <w:r w:rsidRPr="007A34E6">
        <w:rPr>
          <w:rFonts w:eastAsia="Arial"/>
          <w:spacing w:val="15"/>
          <w:sz w:val="22"/>
          <w:szCs w:val="22"/>
          <w:lang w:val="hr-HR"/>
        </w:rPr>
        <w:t xml:space="preserve"> </w:t>
      </w:r>
      <w:r w:rsidRPr="007A34E6">
        <w:rPr>
          <w:rFonts w:eastAsia="Arial"/>
          <w:sz w:val="22"/>
          <w:szCs w:val="22"/>
          <w:lang w:val="hr-HR"/>
        </w:rPr>
        <w:t>n</w:t>
      </w:r>
      <w:r w:rsidRPr="007A34E6">
        <w:rPr>
          <w:rFonts w:eastAsia="Arial"/>
          <w:spacing w:val="-1"/>
          <w:sz w:val="22"/>
          <w:szCs w:val="22"/>
          <w:lang w:val="hr-HR"/>
        </w:rPr>
        <w:t>i</w:t>
      </w:r>
      <w:r w:rsidRPr="007A34E6">
        <w:rPr>
          <w:rFonts w:eastAsia="Arial"/>
          <w:spacing w:val="1"/>
          <w:sz w:val="22"/>
          <w:szCs w:val="22"/>
          <w:lang w:val="hr-HR"/>
        </w:rPr>
        <w:t>j</w:t>
      </w:r>
      <w:r w:rsidRPr="007A34E6">
        <w:rPr>
          <w:rFonts w:eastAsia="Arial"/>
          <w:sz w:val="22"/>
          <w:szCs w:val="22"/>
          <w:lang w:val="hr-HR"/>
        </w:rPr>
        <w:t>e</w:t>
      </w:r>
      <w:r w:rsidRPr="007A34E6">
        <w:rPr>
          <w:rFonts w:eastAsia="Arial"/>
          <w:spacing w:val="15"/>
          <w:sz w:val="22"/>
          <w:szCs w:val="22"/>
          <w:lang w:val="hr-HR"/>
        </w:rPr>
        <w:t xml:space="preserve"> </w:t>
      </w:r>
      <w:r w:rsidRPr="007A34E6">
        <w:rPr>
          <w:rFonts w:eastAsia="Arial"/>
          <w:spacing w:val="2"/>
          <w:sz w:val="22"/>
          <w:szCs w:val="22"/>
          <w:lang w:val="hr-HR"/>
        </w:rPr>
        <w:t>do</w:t>
      </w:r>
      <w:r w:rsidRPr="007A34E6">
        <w:rPr>
          <w:rFonts w:eastAsia="Arial"/>
          <w:spacing w:val="-1"/>
          <w:sz w:val="22"/>
          <w:szCs w:val="22"/>
          <w:lang w:val="hr-HR"/>
        </w:rPr>
        <w:t>z</w:t>
      </w:r>
      <w:r w:rsidRPr="007A34E6">
        <w:rPr>
          <w:rFonts w:eastAsia="Arial"/>
          <w:spacing w:val="1"/>
          <w:sz w:val="22"/>
          <w:szCs w:val="22"/>
          <w:lang w:val="hr-HR"/>
        </w:rPr>
        <w:t>v</w:t>
      </w:r>
      <w:r w:rsidRPr="007A34E6">
        <w:rPr>
          <w:rFonts w:eastAsia="Arial"/>
          <w:sz w:val="22"/>
          <w:szCs w:val="22"/>
          <w:lang w:val="hr-HR"/>
        </w:rPr>
        <w:t>o</w:t>
      </w:r>
      <w:r w:rsidRPr="007A34E6">
        <w:rPr>
          <w:rFonts w:eastAsia="Arial"/>
          <w:spacing w:val="-1"/>
          <w:sz w:val="22"/>
          <w:szCs w:val="22"/>
          <w:lang w:val="hr-HR"/>
        </w:rPr>
        <w:t>l</w:t>
      </w:r>
      <w:r w:rsidRPr="007A34E6">
        <w:rPr>
          <w:rFonts w:eastAsia="Arial"/>
          <w:spacing w:val="1"/>
          <w:sz w:val="22"/>
          <w:szCs w:val="22"/>
          <w:lang w:val="hr-HR"/>
        </w:rPr>
        <w:t>j</w:t>
      </w:r>
      <w:r w:rsidRPr="007A34E6">
        <w:rPr>
          <w:rFonts w:eastAsia="Arial"/>
          <w:sz w:val="22"/>
          <w:szCs w:val="22"/>
          <w:lang w:val="hr-HR"/>
        </w:rPr>
        <w:t>e</w:t>
      </w:r>
      <w:r w:rsidRPr="007A34E6">
        <w:rPr>
          <w:rFonts w:eastAsia="Arial"/>
          <w:spacing w:val="-1"/>
          <w:sz w:val="22"/>
          <w:szCs w:val="22"/>
          <w:lang w:val="hr-HR"/>
        </w:rPr>
        <w:t>n</w:t>
      </w:r>
      <w:r w:rsidRPr="007A34E6">
        <w:rPr>
          <w:rFonts w:eastAsia="Arial"/>
          <w:sz w:val="22"/>
          <w:szCs w:val="22"/>
          <w:lang w:val="hr-HR"/>
        </w:rPr>
        <w:t>o</w:t>
      </w:r>
      <w:r w:rsidRPr="007A34E6">
        <w:rPr>
          <w:rFonts w:eastAsia="Arial"/>
          <w:spacing w:val="8"/>
          <w:sz w:val="22"/>
          <w:szCs w:val="22"/>
          <w:lang w:val="hr-HR"/>
        </w:rPr>
        <w:t xml:space="preserve"> </w:t>
      </w:r>
      <w:r w:rsidRPr="007A34E6">
        <w:rPr>
          <w:rFonts w:eastAsia="Arial"/>
          <w:spacing w:val="3"/>
          <w:sz w:val="22"/>
          <w:szCs w:val="22"/>
          <w:lang w:val="hr-HR"/>
        </w:rPr>
        <w:t>k</w:t>
      </w:r>
      <w:r w:rsidRPr="007A34E6">
        <w:rPr>
          <w:rFonts w:eastAsia="Arial"/>
          <w:sz w:val="22"/>
          <w:szCs w:val="22"/>
          <w:lang w:val="hr-HR"/>
        </w:rPr>
        <w:t>oriš</w:t>
      </w:r>
      <w:r w:rsidRPr="007A34E6">
        <w:rPr>
          <w:rFonts w:eastAsia="Arial"/>
          <w:spacing w:val="1"/>
          <w:sz w:val="22"/>
          <w:szCs w:val="22"/>
          <w:lang w:val="hr-HR"/>
        </w:rPr>
        <w:t>ć</w:t>
      </w:r>
      <w:r w:rsidRPr="007A34E6">
        <w:rPr>
          <w:rFonts w:eastAsia="Arial"/>
          <w:sz w:val="22"/>
          <w:szCs w:val="22"/>
          <w:lang w:val="hr-HR"/>
        </w:rPr>
        <w:t>e</w:t>
      </w:r>
      <w:r w:rsidRPr="007A34E6">
        <w:rPr>
          <w:rFonts w:eastAsia="Arial"/>
          <w:spacing w:val="-1"/>
          <w:sz w:val="22"/>
          <w:szCs w:val="22"/>
          <w:lang w:val="hr-HR"/>
        </w:rPr>
        <w:t>n</w:t>
      </w:r>
      <w:r w:rsidRPr="007A34E6">
        <w:rPr>
          <w:rFonts w:eastAsia="Arial"/>
          <w:spacing w:val="1"/>
          <w:sz w:val="22"/>
          <w:szCs w:val="22"/>
          <w:lang w:val="hr-HR"/>
        </w:rPr>
        <w:t>j</w:t>
      </w:r>
      <w:r w:rsidRPr="007A34E6">
        <w:rPr>
          <w:rFonts w:eastAsia="Arial"/>
          <w:sz w:val="22"/>
          <w:szCs w:val="22"/>
          <w:lang w:val="hr-HR"/>
        </w:rPr>
        <w:t>e</w:t>
      </w:r>
      <w:r w:rsidRPr="007A34E6">
        <w:rPr>
          <w:rFonts w:eastAsia="Arial"/>
          <w:spacing w:val="9"/>
          <w:sz w:val="22"/>
          <w:szCs w:val="22"/>
          <w:lang w:val="hr-HR"/>
        </w:rPr>
        <w:t xml:space="preserve"> </w:t>
      </w:r>
      <w:r w:rsidRPr="007A34E6">
        <w:rPr>
          <w:rFonts w:eastAsia="Arial"/>
          <w:spacing w:val="4"/>
          <w:sz w:val="22"/>
          <w:szCs w:val="22"/>
          <w:lang w:val="hr-HR"/>
        </w:rPr>
        <w:t>m</w:t>
      </w:r>
      <w:r w:rsidRPr="007A34E6">
        <w:rPr>
          <w:rFonts w:eastAsia="Arial"/>
          <w:sz w:val="22"/>
          <w:szCs w:val="22"/>
          <w:lang w:val="hr-HR"/>
        </w:rPr>
        <w:t>o</w:t>
      </w:r>
      <w:r w:rsidRPr="007A34E6">
        <w:rPr>
          <w:rFonts w:eastAsia="Arial"/>
          <w:spacing w:val="-1"/>
          <w:sz w:val="22"/>
          <w:szCs w:val="22"/>
          <w:lang w:val="hr-HR"/>
        </w:rPr>
        <w:t>bil</w:t>
      </w:r>
      <w:r w:rsidRPr="007A34E6">
        <w:rPr>
          <w:rFonts w:eastAsia="Arial"/>
          <w:spacing w:val="2"/>
          <w:sz w:val="22"/>
          <w:szCs w:val="22"/>
          <w:lang w:val="hr-HR"/>
        </w:rPr>
        <w:t>n</w:t>
      </w:r>
      <w:r w:rsidRPr="007A34E6">
        <w:rPr>
          <w:rFonts w:eastAsia="Arial"/>
          <w:spacing w:val="-1"/>
          <w:sz w:val="22"/>
          <w:szCs w:val="22"/>
          <w:lang w:val="hr-HR"/>
        </w:rPr>
        <w:t>i</w:t>
      </w:r>
      <w:r w:rsidRPr="007A34E6">
        <w:rPr>
          <w:rFonts w:eastAsia="Arial"/>
          <w:sz w:val="22"/>
          <w:szCs w:val="22"/>
          <w:lang w:val="hr-HR"/>
        </w:rPr>
        <w:t>h</w:t>
      </w:r>
      <w:r w:rsidRPr="007A34E6">
        <w:rPr>
          <w:rFonts w:eastAsia="Arial"/>
          <w:spacing w:val="14"/>
          <w:sz w:val="22"/>
          <w:szCs w:val="22"/>
          <w:lang w:val="hr-HR"/>
        </w:rPr>
        <w:t xml:space="preserve"> </w:t>
      </w:r>
      <w:r w:rsidRPr="007A34E6">
        <w:rPr>
          <w:rFonts w:eastAsia="Arial"/>
          <w:sz w:val="22"/>
          <w:szCs w:val="22"/>
          <w:lang w:val="hr-HR"/>
        </w:rPr>
        <w:t>te</w:t>
      </w:r>
      <w:r w:rsidRPr="007A34E6">
        <w:rPr>
          <w:rFonts w:eastAsia="Arial"/>
          <w:spacing w:val="-2"/>
          <w:sz w:val="22"/>
          <w:szCs w:val="22"/>
          <w:lang w:val="hr-HR"/>
        </w:rPr>
        <w:t>l</w:t>
      </w:r>
      <w:r w:rsidRPr="007A34E6">
        <w:rPr>
          <w:rFonts w:eastAsia="Arial"/>
          <w:sz w:val="22"/>
          <w:szCs w:val="22"/>
          <w:lang w:val="hr-HR"/>
        </w:rPr>
        <w:t>e</w:t>
      </w:r>
      <w:r w:rsidRPr="007A34E6">
        <w:rPr>
          <w:rFonts w:eastAsia="Arial"/>
          <w:spacing w:val="2"/>
          <w:sz w:val="22"/>
          <w:szCs w:val="22"/>
          <w:lang w:val="hr-HR"/>
        </w:rPr>
        <w:t>f</w:t>
      </w:r>
      <w:r w:rsidRPr="007A34E6">
        <w:rPr>
          <w:rFonts w:eastAsia="Arial"/>
          <w:sz w:val="22"/>
          <w:szCs w:val="22"/>
          <w:lang w:val="hr-HR"/>
        </w:rPr>
        <w:t>o</w:t>
      </w:r>
      <w:r w:rsidRPr="007A34E6">
        <w:rPr>
          <w:rFonts w:eastAsia="Arial"/>
          <w:spacing w:val="1"/>
          <w:sz w:val="22"/>
          <w:szCs w:val="22"/>
          <w:lang w:val="hr-HR"/>
        </w:rPr>
        <w:t>n</w:t>
      </w:r>
      <w:r w:rsidRPr="007A34E6">
        <w:rPr>
          <w:rFonts w:eastAsia="Arial"/>
          <w:sz w:val="22"/>
          <w:szCs w:val="22"/>
          <w:lang w:val="hr-HR"/>
        </w:rPr>
        <w:t>a</w:t>
      </w:r>
      <w:r w:rsidRPr="007A34E6">
        <w:rPr>
          <w:rFonts w:eastAsia="Arial"/>
          <w:spacing w:val="17"/>
          <w:sz w:val="22"/>
          <w:szCs w:val="22"/>
          <w:lang w:val="hr-HR"/>
        </w:rPr>
        <w:t xml:space="preserve"> </w:t>
      </w:r>
      <w:r w:rsidRPr="007A34E6">
        <w:rPr>
          <w:rFonts w:eastAsia="Arial"/>
          <w:spacing w:val="1"/>
          <w:sz w:val="22"/>
          <w:szCs w:val="22"/>
          <w:lang w:val="hr-HR"/>
        </w:rPr>
        <w:t>i</w:t>
      </w:r>
      <w:r w:rsidRPr="007A34E6">
        <w:rPr>
          <w:rFonts w:eastAsia="Arial"/>
          <w:spacing w:val="-1"/>
          <w:sz w:val="22"/>
          <w:szCs w:val="22"/>
          <w:lang w:val="hr-HR"/>
        </w:rPr>
        <w:t>l</w:t>
      </w:r>
      <w:r w:rsidRPr="007A34E6">
        <w:rPr>
          <w:rFonts w:eastAsia="Arial"/>
          <w:sz w:val="22"/>
          <w:szCs w:val="22"/>
          <w:lang w:val="hr-HR"/>
        </w:rPr>
        <w:t>i</w:t>
      </w:r>
      <w:r w:rsidRPr="007A34E6">
        <w:rPr>
          <w:rFonts w:eastAsia="Arial"/>
          <w:spacing w:val="17"/>
          <w:sz w:val="22"/>
          <w:szCs w:val="22"/>
          <w:lang w:val="hr-HR"/>
        </w:rPr>
        <w:t xml:space="preserve"> </w:t>
      </w:r>
      <w:r w:rsidRPr="007A34E6">
        <w:rPr>
          <w:rFonts w:eastAsia="Arial"/>
          <w:sz w:val="22"/>
          <w:szCs w:val="22"/>
          <w:lang w:val="hr-HR"/>
        </w:rPr>
        <w:t>d</w:t>
      </w:r>
      <w:r w:rsidRPr="007A34E6">
        <w:rPr>
          <w:rFonts w:eastAsia="Arial"/>
          <w:spacing w:val="3"/>
          <w:sz w:val="22"/>
          <w:szCs w:val="22"/>
          <w:lang w:val="hr-HR"/>
        </w:rPr>
        <w:t>r</w:t>
      </w:r>
      <w:r w:rsidRPr="007A34E6">
        <w:rPr>
          <w:rFonts w:eastAsia="Arial"/>
          <w:sz w:val="22"/>
          <w:szCs w:val="22"/>
          <w:lang w:val="hr-HR"/>
        </w:rPr>
        <w:t>u</w:t>
      </w:r>
      <w:r w:rsidRPr="007A34E6">
        <w:rPr>
          <w:rFonts w:eastAsia="Arial"/>
          <w:spacing w:val="-1"/>
          <w:sz w:val="22"/>
          <w:szCs w:val="22"/>
          <w:lang w:val="hr-HR"/>
        </w:rPr>
        <w:t>g</w:t>
      </w:r>
      <w:r w:rsidRPr="007A34E6">
        <w:rPr>
          <w:rFonts w:eastAsia="Arial"/>
          <w:spacing w:val="1"/>
          <w:sz w:val="22"/>
          <w:szCs w:val="22"/>
          <w:lang w:val="hr-HR"/>
        </w:rPr>
        <w:t>i</w:t>
      </w:r>
      <w:r w:rsidRPr="007A34E6">
        <w:rPr>
          <w:rFonts w:eastAsia="Arial"/>
          <w:sz w:val="22"/>
          <w:szCs w:val="22"/>
          <w:lang w:val="hr-HR"/>
        </w:rPr>
        <w:t xml:space="preserve">h </w:t>
      </w:r>
      <w:r w:rsidRPr="007A34E6">
        <w:rPr>
          <w:rFonts w:eastAsia="Arial"/>
          <w:spacing w:val="3"/>
          <w:sz w:val="22"/>
          <w:szCs w:val="22"/>
          <w:lang w:val="hr-HR"/>
        </w:rPr>
        <w:t>k</w:t>
      </w:r>
      <w:r w:rsidRPr="007A34E6">
        <w:rPr>
          <w:rFonts w:eastAsia="Arial"/>
          <w:spacing w:val="-3"/>
          <w:sz w:val="22"/>
          <w:szCs w:val="22"/>
          <w:lang w:val="hr-HR"/>
        </w:rPr>
        <w:t>o</w:t>
      </w:r>
      <w:r w:rsidRPr="007A34E6">
        <w:rPr>
          <w:rFonts w:eastAsia="Arial"/>
          <w:spacing w:val="4"/>
          <w:sz w:val="22"/>
          <w:szCs w:val="22"/>
          <w:lang w:val="hr-HR"/>
        </w:rPr>
        <w:t>m</w:t>
      </w:r>
      <w:r w:rsidRPr="007A34E6">
        <w:rPr>
          <w:rFonts w:eastAsia="Arial"/>
          <w:sz w:val="22"/>
          <w:szCs w:val="22"/>
          <w:lang w:val="hr-HR"/>
        </w:rPr>
        <w:t>u</w:t>
      </w:r>
      <w:r w:rsidRPr="007A34E6">
        <w:rPr>
          <w:rFonts w:eastAsia="Arial"/>
          <w:spacing w:val="-1"/>
          <w:sz w:val="22"/>
          <w:szCs w:val="22"/>
          <w:lang w:val="hr-HR"/>
        </w:rPr>
        <w:t>n</w:t>
      </w:r>
      <w:r w:rsidRPr="007A34E6">
        <w:rPr>
          <w:rFonts w:eastAsia="Arial"/>
          <w:spacing w:val="-3"/>
          <w:sz w:val="22"/>
          <w:szCs w:val="22"/>
          <w:lang w:val="hr-HR"/>
        </w:rPr>
        <w:t>i</w:t>
      </w:r>
      <w:r w:rsidRPr="007A34E6">
        <w:rPr>
          <w:rFonts w:eastAsia="Arial"/>
          <w:spacing w:val="3"/>
          <w:sz w:val="22"/>
          <w:szCs w:val="22"/>
          <w:lang w:val="hr-HR"/>
        </w:rPr>
        <w:t>k</w:t>
      </w:r>
      <w:r w:rsidRPr="007A34E6">
        <w:rPr>
          <w:rFonts w:eastAsia="Arial"/>
          <w:sz w:val="22"/>
          <w:szCs w:val="22"/>
          <w:lang w:val="hr-HR"/>
        </w:rPr>
        <w:t>a</w:t>
      </w:r>
      <w:r w:rsidRPr="007A34E6">
        <w:rPr>
          <w:rFonts w:eastAsia="Arial"/>
          <w:spacing w:val="1"/>
          <w:sz w:val="22"/>
          <w:szCs w:val="22"/>
          <w:lang w:val="hr-HR"/>
        </w:rPr>
        <w:t>c</w:t>
      </w:r>
      <w:r w:rsidRPr="007A34E6">
        <w:rPr>
          <w:rFonts w:eastAsia="Arial"/>
          <w:spacing w:val="-1"/>
          <w:sz w:val="22"/>
          <w:szCs w:val="22"/>
          <w:lang w:val="hr-HR"/>
        </w:rPr>
        <w:t>i</w:t>
      </w:r>
      <w:r w:rsidRPr="007A34E6">
        <w:rPr>
          <w:rFonts w:eastAsia="Arial"/>
          <w:sz w:val="22"/>
          <w:szCs w:val="22"/>
          <w:lang w:val="hr-HR"/>
        </w:rPr>
        <w:t>o</w:t>
      </w:r>
      <w:r w:rsidRPr="007A34E6">
        <w:rPr>
          <w:rFonts w:eastAsia="Arial"/>
          <w:spacing w:val="-1"/>
          <w:sz w:val="22"/>
          <w:szCs w:val="22"/>
          <w:lang w:val="hr-HR"/>
        </w:rPr>
        <w:t>ni</w:t>
      </w:r>
      <w:r w:rsidRPr="007A34E6">
        <w:rPr>
          <w:rFonts w:eastAsia="Arial"/>
          <w:sz w:val="22"/>
          <w:szCs w:val="22"/>
          <w:lang w:val="hr-HR"/>
        </w:rPr>
        <w:t>h</w:t>
      </w:r>
      <w:r w:rsidRPr="007A34E6">
        <w:rPr>
          <w:rFonts w:eastAsia="Arial"/>
          <w:spacing w:val="-3"/>
          <w:sz w:val="22"/>
          <w:szCs w:val="22"/>
          <w:lang w:val="hr-HR"/>
        </w:rPr>
        <w:t xml:space="preserve"> </w:t>
      </w:r>
      <w:r w:rsidRPr="007A34E6">
        <w:rPr>
          <w:rFonts w:eastAsia="Arial"/>
          <w:sz w:val="22"/>
          <w:szCs w:val="22"/>
          <w:lang w:val="hr-HR"/>
        </w:rPr>
        <w:t>ur</w:t>
      </w:r>
      <w:r w:rsidRPr="007A34E6">
        <w:rPr>
          <w:rFonts w:eastAsia="Arial"/>
          <w:spacing w:val="2"/>
          <w:sz w:val="22"/>
          <w:szCs w:val="22"/>
          <w:lang w:val="hr-HR"/>
        </w:rPr>
        <w:t>e</w:t>
      </w:r>
      <w:r w:rsidRPr="007A34E6">
        <w:rPr>
          <w:rFonts w:eastAsia="Arial"/>
          <w:sz w:val="22"/>
          <w:szCs w:val="22"/>
          <w:lang w:val="hr-HR"/>
        </w:rPr>
        <w:t>đ</w:t>
      </w:r>
      <w:r w:rsidRPr="007A34E6">
        <w:rPr>
          <w:rFonts w:eastAsia="Arial"/>
          <w:spacing w:val="-1"/>
          <w:sz w:val="22"/>
          <w:szCs w:val="22"/>
          <w:lang w:val="hr-HR"/>
        </w:rPr>
        <w:t>a</w:t>
      </w:r>
      <w:r w:rsidRPr="007A34E6">
        <w:rPr>
          <w:rFonts w:eastAsia="Arial"/>
          <w:spacing w:val="1"/>
          <w:sz w:val="22"/>
          <w:szCs w:val="22"/>
          <w:lang w:val="hr-HR"/>
        </w:rPr>
        <w:t>j</w:t>
      </w:r>
      <w:r w:rsidRPr="007A34E6">
        <w:rPr>
          <w:rFonts w:eastAsia="Arial"/>
          <w:sz w:val="22"/>
          <w:szCs w:val="22"/>
          <w:lang w:val="hr-HR"/>
        </w:rPr>
        <w:t>a,</w:t>
      </w:r>
      <w:r w:rsidRPr="007A34E6">
        <w:rPr>
          <w:rFonts w:eastAsia="Arial"/>
          <w:spacing w:val="2"/>
          <w:sz w:val="22"/>
          <w:szCs w:val="22"/>
          <w:lang w:val="hr-HR"/>
        </w:rPr>
        <w:t xml:space="preserve"> </w:t>
      </w:r>
      <w:r w:rsidRPr="007A34E6">
        <w:rPr>
          <w:rFonts w:eastAsia="Arial"/>
          <w:spacing w:val="3"/>
          <w:sz w:val="22"/>
          <w:szCs w:val="22"/>
          <w:lang w:val="hr-HR"/>
        </w:rPr>
        <w:t>k</w:t>
      </w:r>
      <w:r w:rsidRPr="007A34E6">
        <w:rPr>
          <w:rFonts w:eastAsia="Arial"/>
          <w:sz w:val="22"/>
          <w:szCs w:val="22"/>
          <w:lang w:val="hr-HR"/>
        </w:rPr>
        <w:t>ao</w:t>
      </w:r>
      <w:r w:rsidRPr="007A34E6">
        <w:rPr>
          <w:rFonts w:eastAsia="Arial"/>
          <w:spacing w:val="5"/>
          <w:sz w:val="22"/>
          <w:szCs w:val="22"/>
          <w:lang w:val="hr-HR"/>
        </w:rPr>
        <w:t xml:space="preserve"> </w:t>
      </w:r>
      <w:r w:rsidRPr="007A34E6">
        <w:rPr>
          <w:rFonts w:eastAsia="Arial"/>
          <w:spacing w:val="2"/>
          <w:sz w:val="22"/>
          <w:szCs w:val="22"/>
          <w:lang w:val="hr-HR"/>
        </w:rPr>
        <w:t>n</w:t>
      </w:r>
      <w:r w:rsidRPr="007A34E6">
        <w:rPr>
          <w:rFonts w:eastAsia="Arial"/>
          <w:sz w:val="22"/>
          <w:szCs w:val="22"/>
          <w:lang w:val="hr-HR"/>
        </w:rPr>
        <w:t>i</w:t>
      </w:r>
      <w:r w:rsidRPr="007A34E6">
        <w:rPr>
          <w:rFonts w:eastAsia="Arial"/>
          <w:spacing w:val="6"/>
          <w:sz w:val="22"/>
          <w:szCs w:val="22"/>
          <w:lang w:val="hr-HR"/>
        </w:rPr>
        <w:t xml:space="preserve"> </w:t>
      </w:r>
      <w:r w:rsidRPr="007A34E6">
        <w:rPr>
          <w:rFonts w:eastAsia="Arial"/>
          <w:spacing w:val="2"/>
          <w:sz w:val="22"/>
          <w:szCs w:val="22"/>
          <w:lang w:val="hr-HR"/>
        </w:rPr>
        <w:t>I</w:t>
      </w:r>
      <w:r w:rsidRPr="007A34E6">
        <w:rPr>
          <w:rFonts w:eastAsia="Arial"/>
          <w:sz w:val="22"/>
          <w:szCs w:val="22"/>
          <w:lang w:val="hr-HR"/>
        </w:rPr>
        <w:t>nt</w:t>
      </w:r>
      <w:r w:rsidRPr="007A34E6">
        <w:rPr>
          <w:rFonts w:eastAsia="Arial"/>
          <w:spacing w:val="-1"/>
          <w:sz w:val="22"/>
          <w:szCs w:val="22"/>
          <w:lang w:val="hr-HR"/>
        </w:rPr>
        <w:t>e</w:t>
      </w:r>
      <w:r w:rsidRPr="007A34E6">
        <w:rPr>
          <w:rFonts w:eastAsia="Arial"/>
          <w:spacing w:val="1"/>
          <w:sz w:val="22"/>
          <w:szCs w:val="22"/>
          <w:lang w:val="hr-HR"/>
        </w:rPr>
        <w:t>r</w:t>
      </w:r>
      <w:r w:rsidRPr="007A34E6">
        <w:rPr>
          <w:rFonts w:eastAsia="Arial"/>
          <w:spacing w:val="2"/>
          <w:sz w:val="22"/>
          <w:szCs w:val="22"/>
          <w:lang w:val="hr-HR"/>
        </w:rPr>
        <w:t>n</w:t>
      </w:r>
      <w:r w:rsidRPr="007A34E6">
        <w:rPr>
          <w:rFonts w:eastAsia="Arial"/>
          <w:sz w:val="22"/>
          <w:szCs w:val="22"/>
          <w:lang w:val="hr-HR"/>
        </w:rPr>
        <w:t>et</w:t>
      </w:r>
      <w:r w:rsidRPr="007A34E6">
        <w:rPr>
          <w:rFonts w:eastAsia="Arial"/>
          <w:spacing w:val="-1"/>
          <w:sz w:val="22"/>
          <w:szCs w:val="22"/>
          <w:lang w:val="hr-HR"/>
        </w:rPr>
        <w:t>a</w:t>
      </w:r>
      <w:r w:rsidRPr="007A34E6">
        <w:rPr>
          <w:rFonts w:eastAsia="Arial"/>
          <w:i/>
          <w:sz w:val="22"/>
          <w:szCs w:val="22"/>
          <w:lang w:val="hr-HR"/>
        </w:rPr>
        <w:t xml:space="preserve">. </w:t>
      </w:r>
      <w:r w:rsidRPr="007A34E6">
        <w:rPr>
          <w:rFonts w:eastAsia="Arial"/>
          <w:sz w:val="22"/>
          <w:szCs w:val="22"/>
          <w:lang w:val="hr-HR"/>
        </w:rPr>
        <w:t xml:space="preserve"> </w:t>
      </w:r>
      <w:r w:rsidRPr="007A34E6">
        <w:rPr>
          <w:rFonts w:eastAsia="Arial"/>
          <w:spacing w:val="-1"/>
          <w:sz w:val="22"/>
          <w:szCs w:val="22"/>
          <w:lang w:val="hr-HR"/>
        </w:rPr>
        <w:t>S</w:t>
      </w:r>
      <w:r w:rsidRPr="007A34E6">
        <w:rPr>
          <w:rFonts w:eastAsia="Arial"/>
          <w:sz w:val="22"/>
          <w:szCs w:val="22"/>
          <w:lang w:val="hr-HR"/>
        </w:rPr>
        <w:t>tu</w:t>
      </w:r>
      <w:r w:rsidRPr="007A34E6">
        <w:rPr>
          <w:rFonts w:eastAsia="Arial"/>
          <w:spacing w:val="1"/>
          <w:sz w:val="22"/>
          <w:szCs w:val="22"/>
          <w:lang w:val="hr-HR"/>
        </w:rPr>
        <w:t>d</w:t>
      </w:r>
      <w:r w:rsidRPr="007A34E6">
        <w:rPr>
          <w:rFonts w:eastAsia="Arial"/>
          <w:sz w:val="22"/>
          <w:szCs w:val="22"/>
          <w:lang w:val="hr-HR"/>
        </w:rPr>
        <w:t>e</w:t>
      </w:r>
      <w:r w:rsidRPr="007A34E6">
        <w:rPr>
          <w:rFonts w:eastAsia="Arial"/>
          <w:spacing w:val="-1"/>
          <w:sz w:val="22"/>
          <w:szCs w:val="22"/>
          <w:lang w:val="hr-HR"/>
        </w:rPr>
        <w:t>n</w:t>
      </w:r>
      <w:r w:rsidRPr="007A34E6">
        <w:rPr>
          <w:rFonts w:eastAsia="Arial"/>
          <w:sz w:val="22"/>
          <w:szCs w:val="22"/>
          <w:lang w:val="hr-HR"/>
        </w:rPr>
        <w:t>t</w:t>
      </w:r>
      <w:r w:rsidRPr="007A34E6">
        <w:rPr>
          <w:rFonts w:eastAsia="Arial"/>
          <w:spacing w:val="4"/>
          <w:sz w:val="22"/>
          <w:szCs w:val="22"/>
          <w:lang w:val="hr-HR"/>
        </w:rPr>
        <w:t xml:space="preserve"> </w:t>
      </w:r>
      <w:r w:rsidRPr="007A34E6">
        <w:rPr>
          <w:rFonts w:eastAsia="Arial"/>
          <w:spacing w:val="3"/>
          <w:sz w:val="22"/>
          <w:szCs w:val="22"/>
          <w:lang w:val="hr-HR"/>
        </w:rPr>
        <w:t>k</w:t>
      </w:r>
      <w:r w:rsidRPr="007A34E6">
        <w:rPr>
          <w:rFonts w:eastAsia="Arial"/>
          <w:sz w:val="22"/>
          <w:szCs w:val="22"/>
          <w:lang w:val="hr-HR"/>
        </w:rPr>
        <w:t>o</w:t>
      </w:r>
      <w:r w:rsidRPr="007A34E6">
        <w:rPr>
          <w:rFonts w:eastAsia="Arial"/>
          <w:spacing w:val="1"/>
          <w:sz w:val="22"/>
          <w:szCs w:val="22"/>
          <w:lang w:val="hr-HR"/>
        </w:rPr>
        <w:t>j</w:t>
      </w:r>
      <w:r w:rsidRPr="007A34E6">
        <w:rPr>
          <w:rFonts w:eastAsia="Arial"/>
          <w:sz w:val="22"/>
          <w:szCs w:val="22"/>
          <w:lang w:val="hr-HR"/>
        </w:rPr>
        <w:t>i</w:t>
      </w:r>
      <w:r w:rsidRPr="007A34E6">
        <w:rPr>
          <w:rFonts w:eastAsia="Arial"/>
          <w:spacing w:val="5"/>
          <w:sz w:val="22"/>
          <w:szCs w:val="22"/>
          <w:lang w:val="hr-HR"/>
        </w:rPr>
        <w:t xml:space="preserve"> </w:t>
      </w:r>
      <w:r w:rsidRPr="007A34E6">
        <w:rPr>
          <w:rFonts w:eastAsia="Arial"/>
          <w:sz w:val="22"/>
          <w:szCs w:val="22"/>
          <w:lang w:val="hr-HR"/>
        </w:rPr>
        <w:t>prep</w:t>
      </w:r>
      <w:r w:rsidRPr="007A34E6">
        <w:rPr>
          <w:rFonts w:eastAsia="Arial"/>
          <w:spacing w:val="-1"/>
          <w:sz w:val="22"/>
          <w:szCs w:val="22"/>
          <w:lang w:val="hr-HR"/>
        </w:rPr>
        <w:t>i</w:t>
      </w:r>
      <w:r w:rsidRPr="007A34E6">
        <w:rPr>
          <w:rFonts w:eastAsia="Arial"/>
          <w:spacing w:val="3"/>
          <w:sz w:val="22"/>
          <w:szCs w:val="22"/>
          <w:lang w:val="hr-HR"/>
        </w:rPr>
        <w:t>s</w:t>
      </w:r>
      <w:r w:rsidRPr="007A34E6">
        <w:rPr>
          <w:rFonts w:eastAsia="Arial"/>
          <w:sz w:val="22"/>
          <w:szCs w:val="22"/>
          <w:lang w:val="hr-HR"/>
        </w:rPr>
        <w:t>u</w:t>
      </w:r>
      <w:r w:rsidRPr="007A34E6">
        <w:rPr>
          <w:rFonts w:eastAsia="Arial"/>
          <w:spacing w:val="1"/>
          <w:sz w:val="22"/>
          <w:szCs w:val="22"/>
          <w:lang w:val="hr-HR"/>
        </w:rPr>
        <w:t>j</w:t>
      </w:r>
      <w:r w:rsidRPr="007A34E6">
        <w:rPr>
          <w:rFonts w:eastAsia="Arial"/>
          <w:sz w:val="22"/>
          <w:szCs w:val="22"/>
          <w:lang w:val="hr-HR"/>
        </w:rPr>
        <w:t>e</w:t>
      </w:r>
      <w:r w:rsidRPr="007A34E6">
        <w:rPr>
          <w:rFonts w:eastAsia="Arial"/>
          <w:spacing w:val="1"/>
          <w:sz w:val="22"/>
          <w:szCs w:val="22"/>
          <w:lang w:val="hr-HR"/>
        </w:rPr>
        <w:t xml:space="preserve"> </w:t>
      </w:r>
      <w:r w:rsidRPr="007A34E6">
        <w:rPr>
          <w:rFonts w:eastAsia="Arial"/>
          <w:sz w:val="22"/>
          <w:szCs w:val="22"/>
          <w:lang w:val="hr-HR"/>
        </w:rPr>
        <w:t>na</w:t>
      </w:r>
      <w:r w:rsidRPr="007A34E6">
        <w:rPr>
          <w:rFonts w:eastAsia="Arial"/>
          <w:spacing w:val="8"/>
          <w:sz w:val="22"/>
          <w:szCs w:val="22"/>
          <w:lang w:val="hr-HR"/>
        </w:rPr>
        <w:t xml:space="preserve"> </w:t>
      </w:r>
      <w:r w:rsidRPr="007A34E6">
        <w:rPr>
          <w:rFonts w:eastAsia="Arial"/>
          <w:spacing w:val="-1"/>
          <w:sz w:val="22"/>
          <w:szCs w:val="22"/>
          <w:lang w:val="hr-HR"/>
        </w:rPr>
        <w:t>i</w:t>
      </w:r>
      <w:r w:rsidRPr="007A34E6">
        <w:rPr>
          <w:rFonts w:eastAsia="Arial"/>
          <w:spacing w:val="3"/>
          <w:sz w:val="22"/>
          <w:szCs w:val="22"/>
          <w:lang w:val="hr-HR"/>
        </w:rPr>
        <w:t>s</w:t>
      </w:r>
      <w:r w:rsidRPr="007A34E6">
        <w:rPr>
          <w:rFonts w:eastAsia="Arial"/>
          <w:sz w:val="22"/>
          <w:szCs w:val="22"/>
          <w:lang w:val="hr-HR"/>
        </w:rPr>
        <w:t>p</w:t>
      </w:r>
      <w:r w:rsidRPr="007A34E6">
        <w:rPr>
          <w:rFonts w:eastAsia="Arial"/>
          <w:spacing w:val="-1"/>
          <w:sz w:val="22"/>
          <w:szCs w:val="22"/>
          <w:lang w:val="hr-HR"/>
        </w:rPr>
        <w:t>i</w:t>
      </w:r>
      <w:r w:rsidRPr="007A34E6">
        <w:rPr>
          <w:rFonts w:eastAsia="Arial"/>
          <w:sz w:val="22"/>
          <w:szCs w:val="22"/>
          <w:lang w:val="hr-HR"/>
        </w:rPr>
        <w:t>t</w:t>
      </w:r>
      <w:r w:rsidRPr="007A34E6">
        <w:rPr>
          <w:rFonts w:eastAsia="Arial"/>
          <w:spacing w:val="2"/>
          <w:sz w:val="22"/>
          <w:szCs w:val="22"/>
          <w:lang w:val="hr-HR"/>
        </w:rPr>
        <w:t>u</w:t>
      </w:r>
      <w:r w:rsidRPr="007A34E6">
        <w:rPr>
          <w:rFonts w:eastAsia="Arial"/>
          <w:sz w:val="22"/>
          <w:szCs w:val="22"/>
          <w:lang w:val="hr-HR"/>
        </w:rPr>
        <w:t>,</w:t>
      </w:r>
      <w:r w:rsidRPr="007A34E6">
        <w:rPr>
          <w:rFonts w:eastAsia="Arial"/>
          <w:spacing w:val="4"/>
          <w:sz w:val="22"/>
          <w:szCs w:val="22"/>
          <w:lang w:val="hr-HR"/>
        </w:rPr>
        <w:t xml:space="preserve"> </w:t>
      </w:r>
      <w:r w:rsidRPr="007A34E6">
        <w:rPr>
          <w:rFonts w:eastAsia="Arial"/>
          <w:spacing w:val="2"/>
          <w:sz w:val="22"/>
          <w:szCs w:val="22"/>
          <w:lang w:val="hr-HR"/>
        </w:rPr>
        <w:t>u</w:t>
      </w:r>
      <w:r w:rsidRPr="007A34E6">
        <w:rPr>
          <w:rFonts w:eastAsia="Arial"/>
          <w:sz w:val="22"/>
          <w:szCs w:val="22"/>
          <w:lang w:val="hr-HR"/>
        </w:rPr>
        <w:t>d</w:t>
      </w:r>
      <w:r w:rsidRPr="007A34E6">
        <w:rPr>
          <w:rFonts w:eastAsia="Arial"/>
          <w:spacing w:val="-1"/>
          <w:sz w:val="22"/>
          <w:szCs w:val="22"/>
          <w:lang w:val="hr-HR"/>
        </w:rPr>
        <w:t>al</w:t>
      </w:r>
      <w:r w:rsidRPr="007A34E6">
        <w:rPr>
          <w:rFonts w:eastAsia="Arial"/>
          <w:spacing w:val="1"/>
          <w:sz w:val="22"/>
          <w:szCs w:val="22"/>
          <w:lang w:val="hr-HR"/>
        </w:rPr>
        <w:t>j</w:t>
      </w:r>
      <w:r w:rsidRPr="007A34E6">
        <w:rPr>
          <w:rFonts w:eastAsia="Arial"/>
          <w:spacing w:val="2"/>
          <w:sz w:val="22"/>
          <w:szCs w:val="22"/>
          <w:lang w:val="hr-HR"/>
        </w:rPr>
        <w:t>a</w:t>
      </w:r>
      <w:r w:rsidRPr="007A34E6">
        <w:rPr>
          <w:rFonts w:eastAsia="Arial"/>
          <w:spacing w:val="-1"/>
          <w:sz w:val="22"/>
          <w:szCs w:val="22"/>
          <w:lang w:val="hr-HR"/>
        </w:rPr>
        <w:t>v</w:t>
      </w:r>
      <w:r w:rsidRPr="007A34E6">
        <w:rPr>
          <w:rFonts w:eastAsia="Arial"/>
          <w:sz w:val="22"/>
          <w:szCs w:val="22"/>
          <w:lang w:val="hr-HR"/>
        </w:rPr>
        <w:t>a</w:t>
      </w:r>
      <w:r w:rsidRPr="007A34E6">
        <w:rPr>
          <w:rFonts w:eastAsia="Arial"/>
          <w:spacing w:val="4"/>
          <w:sz w:val="22"/>
          <w:szCs w:val="22"/>
          <w:lang w:val="hr-HR"/>
        </w:rPr>
        <w:t xml:space="preserve"> </w:t>
      </w:r>
      <w:r w:rsidRPr="007A34E6">
        <w:rPr>
          <w:rFonts w:eastAsia="Arial"/>
          <w:spacing w:val="3"/>
          <w:sz w:val="22"/>
          <w:szCs w:val="22"/>
          <w:lang w:val="hr-HR"/>
        </w:rPr>
        <w:t>s</w:t>
      </w:r>
      <w:r w:rsidRPr="007A34E6">
        <w:rPr>
          <w:rFonts w:eastAsia="Arial"/>
          <w:sz w:val="22"/>
          <w:szCs w:val="22"/>
          <w:lang w:val="hr-HR"/>
        </w:rPr>
        <w:t xml:space="preserve">e </w:t>
      </w:r>
      <w:r w:rsidRPr="007A34E6">
        <w:rPr>
          <w:rFonts w:eastAsia="Arial"/>
          <w:spacing w:val="1"/>
          <w:sz w:val="22"/>
          <w:szCs w:val="22"/>
          <w:lang w:val="hr-HR"/>
        </w:rPr>
        <w:t>s</w:t>
      </w:r>
      <w:r w:rsidRPr="007A34E6">
        <w:rPr>
          <w:rFonts w:eastAsia="Arial"/>
          <w:sz w:val="22"/>
          <w:szCs w:val="22"/>
          <w:lang w:val="hr-HR"/>
        </w:rPr>
        <w:t>a</w:t>
      </w:r>
      <w:r w:rsidRPr="007A34E6">
        <w:rPr>
          <w:rFonts w:eastAsia="Arial"/>
          <w:spacing w:val="-2"/>
          <w:sz w:val="22"/>
          <w:szCs w:val="22"/>
          <w:lang w:val="hr-HR"/>
        </w:rPr>
        <w:t xml:space="preserve"> i</w:t>
      </w:r>
      <w:r w:rsidRPr="007A34E6">
        <w:rPr>
          <w:rFonts w:eastAsia="Arial"/>
          <w:spacing w:val="1"/>
          <w:sz w:val="22"/>
          <w:szCs w:val="22"/>
          <w:lang w:val="hr-HR"/>
        </w:rPr>
        <w:t>s</w:t>
      </w:r>
      <w:r w:rsidRPr="007A34E6">
        <w:rPr>
          <w:rFonts w:eastAsia="Arial"/>
          <w:sz w:val="22"/>
          <w:szCs w:val="22"/>
          <w:lang w:val="hr-HR"/>
        </w:rPr>
        <w:t>p</w:t>
      </w:r>
      <w:r w:rsidRPr="007A34E6">
        <w:rPr>
          <w:rFonts w:eastAsia="Arial"/>
          <w:spacing w:val="-1"/>
          <w:sz w:val="22"/>
          <w:szCs w:val="22"/>
          <w:lang w:val="hr-HR"/>
        </w:rPr>
        <w:t>i</w:t>
      </w:r>
      <w:r w:rsidRPr="007A34E6">
        <w:rPr>
          <w:rFonts w:eastAsia="Arial"/>
          <w:spacing w:val="2"/>
          <w:sz w:val="22"/>
          <w:szCs w:val="22"/>
          <w:lang w:val="hr-HR"/>
        </w:rPr>
        <w:t>t</w:t>
      </w:r>
      <w:r w:rsidRPr="007A34E6">
        <w:rPr>
          <w:rFonts w:eastAsia="Arial"/>
          <w:sz w:val="22"/>
          <w:szCs w:val="22"/>
          <w:lang w:val="hr-HR"/>
        </w:rPr>
        <w:t>a,</w:t>
      </w:r>
      <w:r w:rsidRPr="007A34E6">
        <w:rPr>
          <w:rFonts w:eastAsia="Arial"/>
          <w:spacing w:val="-4"/>
          <w:sz w:val="22"/>
          <w:szCs w:val="22"/>
          <w:lang w:val="hr-HR"/>
        </w:rPr>
        <w:t xml:space="preserve"> </w:t>
      </w:r>
      <w:r w:rsidRPr="007A34E6">
        <w:rPr>
          <w:rFonts w:eastAsia="Arial"/>
          <w:sz w:val="22"/>
          <w:szCs w:val="22"/>
          <w:lang w:val="hr-HR"/>
        </w:rPr>
        <w:t xml:space="preserve">i </w:t>
      </w:r>
      <w:r w:rsidRPr="007A34E6">
        <w:rPr>
          <w:rFonts w:eastAsia="Arial"/>
          <w:b/>
          <w:bCs/>
          <w:sz w:val="22"/>
          <w:szCs w:val="22"/>
          <w:lang w:val="hr-HR"/>
        </w:rPr>
        <w:t>k</w:t>
      </w:r>
      <w:r w:rsidRPr="007A34E6">
        <w:rPr>
          <w:rFonts w:eastAsia="Arial"/>
          <w:b/>
          <w:bCs/>
          <w:spacing w:val="-1"/>
          <w:sz w:val="22"/>
          <w:szCs w:val="22"/>
          <w:lang w:val="hr-HR"/>
        </w:rPr>
        <w:t>a</w:t>
      </w:r>
      <w:r w:rsidRPr="007A34E6">
        <w:rPr>
          <w:rFonts w:eastAsia="Arial"/>
          <w:b/>
          <w:bCs/>
          <w:spacing w:val="1"/>
          <w:sz w:val="22"/>
          <w:szCs w:val="22"/>
          <w:lang w:val="hr-HR"/>
        </w:rPr>
        <w:t>ž</w:t>
      </w:r>
      <w:r w:rsidRPr="007A34E6">
        <w:rPr>
          <w:rFonts w:eastAsia="Arial"/>
          <w:b/>
          <w:bCs/>
          <w:sz w:val="22"/>
          <w:szCs w:val="22"/>
          <w:lang w:val="hr-HR"/>
        </w:rPr>
        <w:t>nja</w:t>
      </w:r>
      <w:r w:rsidRPr="007A34E6">
        <w:rPr>
          <w:rFonts w:eastAsia="Arial"/>
          <w:b/>
          <w:bCs/>
          <w:spacing w:val="1"/>
          <w:sz w:val="22"/>
          <w:szCs w:val="22"/>
          <w:lang w:val="hr-HR"/>
        </w:rPr>
        <w:t>v</w:t>
      </w:r>
      <w:r w:rsidRPr="007A34E6">
        <w:rPr>
          <w:rFonts w:eastAsia="Arial"/>
          <w:b/>
          <w:bCs/>
          <w:sz w:val="22"/>
          <w:szCs w:val="22"/>
          <w:lang w:val="hr-HR"/>
        </w:rPr>
        <w:t>a</w:t>
      </w:r>
      <w:r w:rsidRPr="007A34E6">
        <w:rPr>
          <w:rFonts w:eastAsia="Arial"/>
          <w:b/>
          <w:bCs/>
          <w:spacing w:val="-7"/>
          <w:sz w:val="22"/>
          <w:szCs w:val="22"/>
          <w:lang w:val="hr-HR"/>
        </w:rPr>
        <w:t xml:space="preserve"> </w:t>
      </w:r>
      <w:r w:rsidRPr="007A34E6">
        <w:rPr>
          <w:rFonts w:eastAsia="Arial"/>
          <w:b/>
          <w:bCs/>
          <w:sz w:val="22"/>
          <w:szCs w:val="22"/>
          <w:lang w:val="hr-HR"/>
        </w:rPr>
        <w:t>se</w:t>
      </w:r>
      <w:r w:rsidRPr="007A34E6">
        <w:rPr>
          <w:rFonts w:eastAsia="Arial"/>
          <w:b/>
          <w:bCs/>
          <w:spacing w:val="-1"/>
          <w:sz w:val="22"/>
          <w:szCs w:val="22"/>
          <w:lang w:val="hr-HR"/>
        </w:rPr>
        <w:t xml:space="preserve"> </w:t>
      </w:r>
      <w:r w:rsidRPr="007A34E6">
        <w:rPr>
          <w:rFonts w:eastAsia="Arial"/>
          <w:b/>
          <w:bCs/>
          <w:sz w:val="22"/>
          <w:szCs w:val="22"/>
          <w:lang w:val="hr-HR"/>
        </w:rPr>
        <w:t>sa</w:t>
      </w:r>
      <w:r w:rsidRPr="007A34E6">
        <w:rPr>
          <w:rFonts w:eastAsia="Arial"/>
          <w:b/>
          <w:bCs/>
          <w:spacing w:val="-1"/>
          <w:sz w:val="22"/>
          <w:szCs w:val="22"/>
          <w:lang w:val="hr-HR"/>
        </w:rPr>
        <w:t xml:space="preserve"> </w:t>
      </w:r>
      <w:r w:rsidRPr="007A34E6">
        <w:rPr>
          <w:rFonts w:eastAsia="Arial"/>
          <w:b/>
          <w:bCs/>
          <w:sz w:val="22"/>
          <w:szCs w:val="22"/>
          <w:lang w:val="hr-HR"/>
        </w:rPr>
        <w:t>10</w:t>
      </w:r>
      <w:r w:rsidRPr="007A34E6">
        <w:rPr>
          <w:rFonts w:eastAsia="Arial"/>
          <w:b/>
          <w:bCs/>
          <w:spacing w:val="-3"/>
          <w:sz w:val="22"/>
          <w:szCs w:val="22"/>
          <w:lang w:val="hr-HR"/>
        </w:rPr>
        <w:t xml:space="preserve"> </w:t>
      </w:r>
      <w:r>
        <w:rPr>
          <w:rFonts w:eastAsia="Arial"/>
          <w:b/>
          <w:bCs/>
          <w:spacing w:val="-3"/>
          <w:sz w:val="22"/>
          <w:szCs w:val="22"/>
          <w:lang w:val="hr-HR"/>
        </w:rPr>
        <w:t xml:space="preserve">predispitnih </w:t>
      </w:r>
      <w:r w:rsidRPr="007A34E6">
        <w:rPr>
          <w:rFonts w:eastAsia="Arial"/>
          <w:b/>
          <w:bCs/>
          <w:sz w:val="22"/>
          <w:szCs w:val="22"/>
          <w:lang w:val="hr-HR"/>
        </w:rPr>
        <w:t>p</w:t>
      </w:r>
      <w:r w:rsidRPr="007A34E6">
        <w:rPr>
          <w:rFonts w:eastAsia="Arial"/>
          <w:b/>
          <w:bCs/>
          <w:spacing w:val="1"/>
          <w:sz w:val="22"/>
          <w:szCs w:val="22"/>
          <w:lang w:val="hr-HR"/>
        </w:rPr>
        <w:t>o</w:t>
      </w:r>
      <w:r w:rsidRPr="007A34E6">
        <w:rPr>
          <w:rFonts w:eastAsia="Arial"/>
          <w:b/>
          <w:bCs/>
          <w:sz w:val="22"/>
          <w:szCs w:val="22"/>
          <w:lang w:val="hr-HR"/>
        </w:rPr>
        <w:t>en</w:t>
      </w:r>
      <w:r w:rsidRPr="007A34E6">
        <w:rPr>
          <w:rFonts w:eastAsia="Arial"/>
          <w:b/>
          <w:bCs/>
          <w:spacing w:val="2"/>
          <w:sz w:val="22"/>
          <w:szCs w:val="22"/>
          <w:lang w:val="hr-HR"/>
        </w:rPr>
        <w:t>a</w:t>
      </w:r>
      <w:r w:rsidRPr="007A34E6">
        <w:rPr>
          <w:rFonts w:eastAsia="Arial"/>
          <w:sz w:val="22"/>
          <w:szCs w:val="22"/>
          <w:lang w:val="hr-HR"/>
        </w:rPr>
        <w:t xml:space="preserve">. </w:t>
      </w:r>
      <w:r w:rsidRPr="007A34E6">
        <w:rPr>
          <w:color w:val="auto"/>
          <w:sz w:val="22"/>
          <w:szCs w:val="22"/>
          <w:lang w:val="hr-HR"/>
        </w:rPr>
        <w:t xml:space="preserve">Protiv studenta za koga se utvrdi da je drugom kolegi </w:t>
      </w:r>
      <w:r>
        <w:rPr>
          <w:color w:val="auto"/>
          <w:sz w:val="22"/>
          <w:szCs w:val="22"/>
          <w:lang w:val="hr-HR"/>
        </w:rPr>
        <w:t>pomagao u toku ispita</w:t>
      </w:r>
      <w:r w:rsidRPr="007A34E6">
        <w:rPr>
          <w:color w:val="auto"/>
          <w:sz w:val="22"/>
          <w:szCs w:val="22"/>
          <w:lang w:val="hr-HR"/>
        </w:rPr>
        <w:t xml:space="preserve">, biće pokrenut disciplinski postupak i biće određena adekvatna mera. </w:t>
      </w:r>
      <w:r w:rsidRPr="007A34E6">
        <w:rPr>
          <w:rFonts w:eastAsia="Arial"/>
          <w:sz w:val="22"/>
          <w:szCs w:val="22"/>
          <w:lang w:val="hr-HR"/>
        </w:rPr>
        <w:t xml:space="preserve"> </w:t>
      </w:r>
      <w:r w:rsidRPr="007A34E6">
        <w:rPr>
          <w:color w:val="auto"/>
          <w:sz w:val="22"/>
          <w:szCs w:val="22"/>
          <w:lang w:val="hr-HR"/>
        </w:rPr>
        <w:t>Ukoliko student pokaže znatno slabije rezultate na pismenom ispitu nego što je pokazao radom na predispitn</w:t>
      </w:r>
      <w:r w:rsidR="00095336">
        <w:rPr>
          <w:color w:val="auto"/>
          <w:sz w:val="22"/>
          <w:szCs w:val="22"/>
          <w:lang w:val="hr-HR"/>
        </w:rPr>
        <w:t>im obavezama, predavač</w:t>
      </w:r>
      <w:r w:rsidRPr="007A34E6">
        <w:rPr>
          <w:color w:val="auto"/>
          <w:sz w:val="22"/>
          <w:szCs w:val="22"/>
          <w:lang w:val="hr-HR"/>
        </w:rPr>
        <w:t xml:space="preserve"> može da zatraži od studenta da </w:t>
      </w:r>
      <w:r w:rsidRPr="005D72D5">
        <w:rPr>
          <w:b/>
          <w:color w:val="auto"/>
          <w:sz w:val="22"/>
          <w:szCs w:val="22"/>
          <w:lang w:val="hr-HR"/>
        </w:rPr>
        <w:t>naknadno brani svoj rad na domaćim zadacima i projektu.</w:t>
      </w:r>
      <w:r w:rsidRPr="007A34E6">
        <w:rPr>
          <w:color w:val="auto"/>
          <w:sz w:val="22"/>
          <w:szCs w:val="22"/>
          <w:lang w:val="hr-HR"/>
        </w:rPr>
        <w:t xml:space="preserve"> To se može primeniti ako je student </w:t>
      </w:r>
      <w:r w:rsidRPr="005D72D5">
        <w:rPr>
          <w:color w:val="auto"/>
          <w:sz w:val="22"/>
          <w:szCs w:val="22"/>
          <w:u w:val="single"/>
          <w:lang w:val="hr-HR"/>
        </w:rPr>
        <w:t>na ispitu dobio manje od 20 poena</w:t>
      </w:r>
      <w:r w:rsidRPr="007A34E6">
        <w:rPr>
          <w:color w:val="auto"/>
          <w:sz w:val="22"/>
          <w:szCs w:val="22"/>
          <w:lang w:val="hr-HR"/>
        </w:rPr>
        <w:t xml:space="preserve">, </w:t>
      </w:r>
      <w:r w:rsidRPr="005D72D5">
        <w:rPr>
          <w:color w:val="auto"/>
          <w:sz w:val="22"/>
          <w:szCs w:val="22"/>
          <w:u w:val="single"/>
          <w:lang w:val="hr-HR"/>
        </w:rPr>
        <w:t>a na predispitnim obavezama je dobio više od 50 poena.</w:t>
      </w:r>
      <w:r>
        <w:rPr>
          <w:color w:val="auto"/>
          <w:sz w:val="22"/>
          <w:szCs w:val="22"/>
          <w:lang w:val="hr-HR"/>
        </w:rPr>
        <w:t xml:space="preserve"> Ukoliko nastavnik posumja da je student uradio pismeni ispit zadatak prepisujući, može da sa njim održi i </w:t>
      </w:r>
      <w:r w:rsidRPr="005D72D5">
        <w:rPr>
          <w:b/>
          <w:color w:val="auto"/>
          <w:sz w:val="22"/>
          <w:szCs w:val="22"/>
          <w:lang w:val="hr-HR"/>
        </w:rPr>
        <w:t>usmeni deo ispita</w:t>
      </w:r>
      <w:r>
        <w:rPr>
          <w:color w:val="auto"/>
          <w:sz w:val="22"/>
          <w:szCs w:val="22"/>
          <w:lang w:val="hr-HR"/>
        </w:rPr>
        <w:t xml:space="preserve">, kako bi proverio njegovo znanje. Ukoliko student pokaže vidno slabije znanje nego što to pokazuje njegov pismeni deo ispita, nastavnik daje ocenu na ispitu na osnovu ocene njegovog usmenog dela ispita. </w:t>
      </w:r>
    </w:p>
    <w:p w14:paraId="634F7410" w14:textId="096C6491" w:rsidR="00D4683C" w:rsidRPr="006C4493" w:rsidRDefault="00D4683C" w:rsidP="00D4683C">
      <w:pPr>
        <w:spacing w:line="237" w:lineRule="auto"/>
        <w:ind w:left="426" w:right="126" w:hanging="1"/>
        <w:rPr>
          <w:color w:val="auto"/>
          <w:sz w:val="22"/>
          <w:szCs w:val="22"/>
          <w:lang w:val="hr-HR"/>
        </w:rPr>
      </w:pPr>
      <w:r>
        <w:rPr>
          <w:bCs/>
          <w:color w:val="auto"/>
          <w:sz w:val="22"/>
          <w:szCs w:val="22"/>
          <w:lang w:val="hr-HR"/>
        </w:rPr>
        <w:t>Za studente koji ne po</w:t>
      </w:r>
      <w:r w:rsidR="00095336">
        <w:rPr>
          <w:bCs/>
          <w:color w:val="auto"/>
          <w:sz w:val="22"/>
          <w:szCs w:val="22"/>
          <w:lang w:val="hr-HR"/>
        </w:rPr>
        <w:t>lože ispit do kraja školske 2018/19</w:t>
      </w:r>
      <w:r>
        <w:rPr>
          <w:bCs/>
          <w:color w:val="auto"/>
          <w:sz w:val="22"/>
          <w:szCs w:val="22"/>
          <w:lang w:val="hr-HR"/>
        </w:rPr>
        <w:t>.</w:t>
      </w:r>
      <w:r w:rsidR="00095336">
        <w:rPr>
          <w:color w:val="auto"/>
          <w:sz w:val="22"/>
          <w:szCs w:val="22"/>
          <w:lang w:val="hr-HR"/>
        </w:rPr>
        <w:t xml:space="preserve"> godine, tj. do 30.9.2019., </w:t>
      </w:r>
      <w:r>
        <w:rPr>
          <w:color w:val="auto"/>
          <w:sz w:val="22"/>
          <w:szCs w:val="22"/>
          <w:lang w:val="hr-HR"/>
        </w:rPr>
        <w:t>nisu položili ispit,  važe sledeće pravila:</w:t>
      </w:r>
    </w:p>
    <w:p w14:paraId="7A24721C" w14:textId="77777777" w:rsidR="00D4683C" w:rsidRPr="00C33B44" w:rsidRDefault="00D4683C" w:rsidP="00A3490E">
      <w:pPr>
        <w:pStyle w:val="ListParagraph"/>
        <w:numPr>
          <w:ilvl w:val="0"/>
          <w:numId w:val="4"/>
        </w:numPr>
        <w:spacing w:before="0"/>
        <w:rPr>
          <w:color w:val="auto"/>
          <w:sz w:val="22"/>
          <w:lang w:val="sr-Latn-CS"/>
        </w:rPr>
      </w:pPr>
      <w:r w:rsidRPr="002555EB">
        <w:rPr>
          <w:color w:val="auto"/>
          <w:sz w:val="22"/>
          <w:u w:val="single"/>
          <w:lang w:val="sr-Latn-CS"/>
        </w:rPr>
        <w:t xml:space="preserve">Studenti </w:t>
      </w:r>
      <w:r>
        <w:rPr>
          <w:color w:val="auto"/>
          <w:sz w:val="22"/>
          <w:u w:val="single"/>
          <w:lang w:val="sr-Latn-CS"/>
        </w:rPr>
        <w:t>tradicionalne i hibridne nastave</w:t>
      </w:r>
      <w:r>
        <w:rPr>
          <w:color w:val="auto"/>
          <w:sz w:val="22"/>
          <w:lang w:val="sr-Latn-CS"/>
        </w:rPr>
        <w:t xml:space="preserve"> </w:t>
      </w:r>
      <w:r w:rsidRPr="00DB65BD">
        <w:rPr>
          <w:color w:val="auto"/>
          <w:sz w:val="22"/>
          <w:u w:val="single"/>
          <w:lang w:val="sr-Latn-CS"/>
        </w:rPr>
        <w:t>koji nisu ostvarili uslov za upis naredne godine studija</w:t>
      </w:r>
      <w:r>
        <w:rPr>
          <w:color w:val="auto"/>
          <w:sz w:val="22"/>
          <w:lang w:val="sr-Latn-CS"/>
        </w:rPr>
        <w:t xml:space="preserve">,   imaju obavezu ponovnog rada na svim predispitnim obavezama, jer im se poništavaju svi poeni stečeni  u prethodnoj školskoj godini. Ispit mogu da polažu u januarsko-februarskom ispitnom roku ili kasnije, ako su sotvarili uslov za izlazak na ispit, tj. uradili nove predispitne obaveze i stekli najmanje 35 poena.  </w:t>
      </w:r>
    </w:p>
    <w:p w14:paraId="633A9661" w14:textId="4A9DFF3A" w:rsidR="00D4683C" w:rsidRDefault="00D4683C" w:rsidP="00A3490E">
      <w:pPr>
        <w:pStyle w:val="ListParagraph"/>
        <w:numPr>
          <w:ilvl w:val="0"/>
          <w:numId w:val="4"/>
        </w:numPr>
        <w:spacing w:before="0"/>
        <w:rPr>
          <w:color w:val="auto"/>
          <w:sz w:val="22"/>
          <w:lang w:val="sr-Latn-CS"/>
        </w:rPr>
      </w:pPr>
      <w:r w:rsidRPr="002555EB">
        <w:rPr>
          <w:color w:val="auto"/>
          <w:sz w:val="22"/>
          <w:u w:val="single"/>
          <w:lang w:val="sr-Latn-CS"/>
        </w:rPr>
        <w:t>Studenti tradicionalne i hibridne nasteve koji su ostvarili uslov za upis naredne godine</w:t>
      </w:r>
      <w:r>
        <w:rPr>
          <w:color w:val="auto"/>
          <w:sz w:val="22"/>
          <w:u w:val="single"/>
          <w:lang w:val="sr-Latn-CS"/>
        </w:rPr>
        <w:t xml:space="preserve"> studija</w:t>
      </w:r>
      <w:r>
        <w:rPr>
          <w:color w:val="auto"/>
          <w:sz w:val="22"/>
          <w:lang w:val="sr-Latn-CS"/>
        </w:rPr>
        <w:t xml:space="preserve">, mogu preneti predmet u narednu godinu, bez obaveze ponovnog rada na predispitnim obavezama, ali ispit moraju položiti </w:t>
      </w:r>
      <w:r w:rsidR="00095336">
        <w:rPr>
          <w:color w:val="auto"/>
          <w:sz w:val="22"/>
          <w:lang w:val="sr-Latn-CS"/>
        </w:rPr>
        <w:t>najkasnije do kraja školske 2018/19</w:t>
      </w:r>
      <w:r>
        <w:rPr>
          <w:color w:val="auto"/>
          <w:sz w:val="22"/>
          <w:lang w:val="sr-Latn-CS"/>
        </w:rPr>
        <w:t xml:space="preserve">. Posle tog roka, moraju ponovo pratiti nastavu i raditi predispitne obaveze kao i redovni studenti u narednoj školskoj giodini.  </w:t>
      </w:r>
    </w:p>
    <w:p w14:paraId="59A7EAF7" w14:textId="2A554178" w:rsidR="00D4683C" w:rsidRDefault="00D4683C" w:rsidP="00A3490E">
      <w:pPr>
        <w:pStyle w:val="ListParagraph"/>
        <w:numPr>
          <w:ilvl w:val="0"/>
          <w:numId w:val="4"/>
        </w:numPr>
        <w:spacing w:before="0"/>
        <w:rPr>
          <w:color w:val="auto"/>
          <w:sz w:val="22"/>
          <w:lang w:val="sr-Latn-CS"/>
        </w:rPr>
      </w:pPr>
      <w:r w:rsidRPr="006C4493">
        <w:rPr>
          <w:color w:val="auto"/>
          <w:sz w:val="22"/>
          <w:u w:val="single"/>
          <w:lang w:val="sr-Latn-CS"/>
        </w:rPr>
        <w:t>Studenti onlajn nastave,</w:t>
      </w:r>
      <w:r>
        <w:rPr>
          <w:color w:val="auto"/>
          <w:sz w:val="22"/>
          <w:lang w:val="sr-Latn-CS"/>
        </w:rPr>
        <w:t xml:space="preserve"> rade predispitne obaveze i polažu ispit po Planu i programu predmeta koji važi u školskoj godini koju su upisali, ili  u kojoj su prijavili nastavu na predmetu i po tom Planu i programu (ako iz</w:t>
      </w:r>
      <w:r w:rsidR="00095336">
        <w:rPr>
          <w:color w:val="auto"/>
          <w:sz w:val="22"/>
          <w:lang w:val="sr-Latn-CS"/>
        </w:rPr>
        <w:t>a</w:t>
      </w:r>
      <w:r>
        <w:rPr>
          <w:color w:val="auto"/>
          <w:sz w:val="22"/>
          <w:lang w:val="sr-Latn-CS"/>
        </w:rPr>
        <w:t xml:space="preserve">beru produženi režim studiranja),  </w:t>
      </w:r>
      <w:r w:rsidRPr="006C4493">
        <w:rPr>
          <w:color w:val="auto"/>
          <w:sz w:val="22"/>
          <w:u w:val="single"/>
          <w:lang w:val="sr-Latn-CS"/>
        </w:rPr>
        <w:t>moraju da polože ispit u roku od najduže 12 meseci</w:t>
      </w:r>
      <w:r>
        <w:rPr>
          <w:color w:val="auto"/>
          <w:sz w:val="22"/>
          <w:lang w:val="sr-Latn-CS"/>
        </w:rPr>
        <w:t xml:space="preserve">. Posle tog roka, poništavaju im se poeni na predispitnim obavezama, i počinju rad na predispitnim obavezama po Planu i programu koji važi u narednoj školskoj godini.  </w:t>
      </w:r>
    </w:p>
    <w:p w14:paraId="19EDFCDE" w14:textId="77777777" w:rsidR="00D4683C" w:rsidRPr="00F35C5C" w:rsidRDefault="00D4683C" w:rsidP="00D4683C">
      <w:pPr>
        <w:spacing w:line="237" w:lineRule="auto"/>
        <w:ind w:left="426" w:right="126" w:hanging="1"/>
        <w:rPr>
          <w:rFonts w:eastAsia="Arial"/>
          <w:sz w:val="22"/>
          <w:szCs w:val="22"/>
          <w:lang w:val="sr-Latn-CS"/>
        </w:rPr>
      </w:pPr>
      <w:r w:rsidRPr="00B82B50">
        <w:rPr>
          <w:sz w:val="22"/>
          <w:szCs w:val="22"/>
          <w:u w:val="single"/>
          <w:lang w:val="sr-Latn-CS"/>
        </w:rPr>
        <w:t>Ukupna ocena na predmetu</w:t>
      </w:r>
      <w:r w:rsidRPr="00B82B50">
        <w:rPr>
          <w:sz w:val="22"/>
          <w:szCs w:val="22"/>
          <w:lang w:val="sr-Latn-CS"/>
        </w:rPr>
        <w:t xml:space="preserve"> se dobija sabiranjem poena dobijenih radom na  predispitnim obavezama (maksimalno do 70) i poena sa ispita (maksimalno do 30) i to na sledeći način (definisano Zakonom o visokom obrazovanju):</w:t>
      </w:r>
    </w:p>
    <w:p w14:paraId="5A0AA325" w14:textId="77777777" w:rsidR="00D4683C" w:rsidRPr="00B82B50" w:rsidRDefault="00D4683C" w:rsidP="00D4683C">
      <w:pPr>
        <w:numPr>
          <w:ilvl w:val="0"/>
          <w:numId w:val="2"/>
        </w:numPr>
        <w:spacing w:before="0"/>
        <w:rPr>
          <w:sz w:val="22"/>
          <w:szCs w:val="22"/>
          <w:lang w:val="hr-HR"/>
        </w:rPr>
      </w:pPr>
      <w:r w:rsidRPr="00B82B50">
        <w:rPr>
          <w:sz w:val="22"/>
          <w:szCs w:val="22"/>
          <w:lang w:val="hr-HR"/>
        </w:rPr>
        <w:t>do 50 poena, ocena 5</w:t>
      </w:r>
    </w:p>
    <w:p w14:paraId="65219BC1" w14:textId="77777777" w:rsidR="00D4683C" w:rsidRPr="00B82B50" w:rsidRDefault="00D4683C" w:rsidP="00D4683C">
      <w:pPr>
        <w:numPr>
          <w:ilvl w:val="0"/>
          <w:numId w:val="2"/>
        </w:numPr>
        <w:spacing w:before="0"/>
        <w:rPr>
          <w:sz w:val="22"/>
          <w:szCs w:val="22"/>
          <w:lang w:val="hr-HR"/>
        </w:rPr>
      </w:pPr>
      <w:r w:rsidRPr="00B82B50">
        <w:rPr>
          <w:sz w:val="22"/>
          <w:szCs w:val="22"/>
          <w:lang w:val="hr-HR"/>
        </w:rPr>
        <w:lastRenderedPageBreak/>
        <w:t>od 51 do 60 poena, ocena 6</w:t>
      </w:r>
    </w:p>
    <w:p w14:paraId="556128BB" w14:textId="77777777" w:rsidR="00D4683C" w:rsidRPr="00B82B50" w:rsidRDefault="00D4683C" w:rsidP="00D4683C">
      <w:pPr>
        <w:numPr>
          <w:ilvl w:val="0"/>
          <w:numId w:val="2"/>
        </w:numPr>
        <w:spacing w:before="0"/>
        <w:rPr>
          <w:sz w:val="22"/>
          <w:szCs w:val="22"/>
          <w:lang w:val="hr-HR"/>
        </w:rPr>
      </w:pPr>
      <w:r w:rsidRPr="00B82B50">
        <w:rPr>
          <w:sz w:val="22"/>
          <w:szCs w:val="22"/>
          <w:lang w:val="hr-HR"/>
        </w:rPr>
        <w:t>od 61 do 70 poena, ocena 7</w:t>
      </w:r>
    </w:p>
    <w:p w14:paraId="0B64842D" w14:textId="77777777" w:rsidR="00D4683C" w:rsidRPr="00B82B50" w:rsidRDefault="00D4683C" w:rsidP="00D4683C">
      <w:pPr>
        <w:numPr>
          <w:ilvl w:val="0"/>
          <w:numId w:val="2"/>
        </w:numPr>
        <w:spacing w:before="0"/>
        <w:rPr>
          <w:sz w:val="22"/>
          <w:szCs w:val="22"/>
          <w:lang w:val="hr-HR"/>
        </w:rPr>
      </w:pPr>
      <w:r w:rsidRPr="00B82B50">
        <w:rPr>
          <w:sz w:val="22"/>
          <w:szCs w:val="22"/>
          <w:lang w:val="hr-HR"/>
        </w:rPr>
        <w:t>od 71 do 80 poena, ocena 8eee</w:t>
      </w:r>
    </w:p>
    <w:p w14:paraId="2A2F5797" w14:textId="77777777" w:rsidR="00D4683C" w:rsidRPr="00B82B50" w:rsidRDefault="00D4683C" w:rsidP="00D4683C">
      <w:pPr>
        <w:numPr>
          <w:ilvl w:val="0"/>
          <w:numId w:val="2"/>
        </w:numPr>
        <w:spacing w:before="0"/>
        <w:rPr>
          <w:sz w:val="22"/>
          <w:szCs w:val="22"/>
          <w:lang w:val="hr-HR"/>
        </w:rPr>
      </w:pPr>
      <w:r w:rsidRPr="00B82B50">
        <w:rPr>
          <w:sz w:val="22"/>
          <w:szCs w:val="22"/>
          <w:lang w:val="hr-HR"/>
        </w:rPr>
        <w:t>od 81 do 90 poena, ocena 9</w:t>
      </w:r>
    </w:p>
    <w:p w14:paraId="753FF9E5" w14:textId="77777777" w:rsidR="00D4683C" w:rsidRPr="00B82B50" w:rsidRDefault="00D4683C" w:rsidP="00D4683C">
      <w:pPr>
        <w:numPr>
          <w:ilvl w:val="0"/>
          <w:numId w:val="2"/>
        </w:numPr>
        <w:spacing w:before="0"/>
        <w:rPr>
          <w:sz w:val="22"/>
          <w:szCs w:val="22"/>
          <w:lang w:val="hr-HR"/>
        </w:rPr>
      </w:pPr>
      <w:r w:rsidRPr="00B82B50">
        <w:rPr>
          <w:sz w:val="22"/>
          <w:szCs w:val="22"/>
          <w:lang w:val="hr-HR"/>
        </w:rPr>
        <w:t>od 91 do 100 poena, ocena 10.</w:t>
      </w:r>
    </w:p>
    <w:p w14:paraId="3262AF51" w14:textId="77777777" w:rsidR="00D4683C" w:rsidRPr="00B82B50" w:rsidRDefault="00D4683C" w:rsidP="00D4683C">
      <w:pPr>
        <w:spacing w:before="0"/>
        <w:rPr>
          <w:color w:val="auto"/>
          <w:sz w:val="22"/>
          <w:szCs w:val="22"/>
          <w:lang w:val="sr-Latn-CS"/>
        </w:rPr>
      </w:pPr>
    </w:p>
    <w:p w14:paraId="0EEC8A46" w14:textId="0672F175" w:rsidR="00D4683C" w:rsidRDefault="00D4683C" w:rsidP="00D4683C">
      <w:pPr>
        <w:jc w:val="center"/>
        <w:rPr>
          <w:b/>
        </w:rPr>
      </w:pPr>
      <w:r w:rsidRPr="00D4683C">
        <w:rPr>
          <w:b/>
        </w:rPr>
        <w:t xml:space="preserve">PLAN NASTAVE </w:t>
      </w:r>
    </w:p>
    <w:p w14:paraId="02A5CF6D" w14:textId="77777777" w:rsidR="00D4683C" w:rsidRDefault="00D4683C" w:rsidP="00D4683C">
      <w:pPr>
        <w:jc w:val="center"/>
        <w:rPr>
          <w:b/>
        </w:rPr>
      </w:pPr>
    </w:p>
    <w:p w14:paraId="2E134BBC" w14:textId="77777777" w:rsidR="00D4683C" w:rsidRDefault="00D4683C" w:rsidP="00D4683C">
      <w:pPr>
        <w:jc w:val="center"/>
        <w:rPr>
          <w:b/>
        </w:rPr>
      </w:pPr>
    </w:p>
    <w:tbl>
      <w:tblPr>
        <w:tblStyle w:val="GridTable1Light-Accent53"/>
        <w:tblW w:w="11520" w:type="dxa"/>
        <w:tblInd w:w="-5" w:type="dxa"/>
        <w:tblLayout w:type="fixed"/>
        <w:tblLook w:val="04A0" w:firstRow="1" w:lastRow="0" w:firstColumn="1" w:lastColumn="0" w:noHBand="0" w:noVBand="1"/>
      </w:tblPr>
      <w:tblGrid>
        <w:gridCol w:w="600"/>
        <w:gridCol w:w="600"/>
        <w:gridCol w:w="2160"/>
        <w:gridCol w:w="6000"/>
        <w:gridCol w:w="2160"/>
      </w:tblGrid>
      <w:tr w:rsidR="00D604D5" w:rsidRPr="00D4683C" w14:paraId="7A252977" w14:textId="77777777" w:rsidTr="00D60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1ECB4203" w14:textId="400220E9" w:rsidR="00D604D5" w:rsidRPr="00D4683C" w:rsidRDefault="00D604D5" w:rsidP="00D4683C">
            <w:pPr>
              <w:spacing w:before="0"/>
              <w:jc w:val="left"/>
              <w:rPr>
                <w:color w:val="auto"/>
                <w:sz w:val="20"/>
                <w:lang w:val="en-US"/>
              </w:rPr>
            </w:pPr>
            <w:r>
              <w:rPr>
                <w:color w:val="auto"/>
                <w:sz w:val="20"/>
                <w:lang w:val="en-US"/>
              </w:rPr>
              <w:t>Nedel</w:t>
            </w:r>
            <w:r w:rsidRPr="00D4683C">
              <w:rPr>
                <w:color w:val="auto"/>
                <w:sz w:val="20"/>
                <w:lang w:val="en-US"/>
              </w:rPr>
              <w:t>ja</w:t>
            </w:r>
          </w:p>
        </w:tc>
        <w:tc>
          <w:tcPr>
            <w:tcW w:w="600" w:type="dxa"/>
          </w:tcPr>
          <w:p w14:paraId="76B02356" w14:textId="77777777" w:rsidR="00D604D5" w:rsidRPr="00D4683C" w:rsidRDefault="00D604D5" w:rsidP="00D4683C">
            <w:pPr>
              <w:spacing w:before="0"/>
              <w:jc w:val="left"/>
              <w:cnfStyle w:val="100000000000" w:firstRow="1" w:lastRow="0" w:firstColumn="0" w:lastColumn="0" w:oddVBand="0" w:evenVBand="0" w:oddHBand="0" w:evenHBand="0" w:firstRowFirstColumn="0" w:firstRowLastColumn="0" w:lastRowFirstColumn="0" w:lastRowLastColumn="0"/>
              <w:rPr>
                <w:color w:val="auto"/>
                <w:sz w:val="20"/>
                <w:lang w:val="en-US"/>
              </w:rPr>
            </w:pPr>
            <w:r w:rsidRPr="00D4683C">
              <w:rPr>
                <w:color w:val="auto"/>
                <w:sz w:val="20"/>
                <w:lang w:val="en-US"/>
              </w:rPr>
              <w:t>Čas</w:t>
            </w:r>
          </w:p>
        </w:tc>
        <w:tc>
          <w:tcPr>
            <w:tcW w:w="2160" w:type="dxa"/>
          </w:tcPr>
          <w:p w14:paraId="5E489E90" w14:textId="77777777" w:rsidR="00D604D5" w:rsidRPr="00D4683C" w:rsidRDefault="00D604D5" w:rsidP="00D4683C">
            <w:pPr>
              <w:spacing w:before="0"/>
              <w:jc w:val="left"/>
              <w:cnfStyle w:val="100000000000" w:firstRow="1" w:lastRow="0" w:firstColumn="0" w:lastColumn="0" w:oddVBand="0" w:evenVBand="0" w:oddHBand="0" w:evenHBand="0" w:firstRowFirstColumn="0" w:firstRowLastColumn="0" w:lastRowFirstColumn="0" w:lastRowLastColumn="0"/>
              <w:rPr>
                <w:color w:val="auto"/>
                <w:sz w:val="20"/>
                <w:lang w:val="en-US"/>
              </w:rPr>
            </w:pPr>
            <w:r w:rsidRPr="00D4683C">
              <w:rPr>
                <w:color w:val="auto"/>
                <w:sz w:val="20"/>
                <w:lang w:val="en-US"/>
              </w:rPr>
              <w:t>Nastavna jedinica</w:t>
            </w:r>
          </w:p>
        </w:tc>
        <w:tc>
          <w:tcPr>
            <w:tcW w:w="6000" w:type="dxa"/>
          </w:tcPr>
          <w:p w14:paraId="22F7F220" w14:textId="77777777" w:rsidR="00D604D5" w:rsidRPr="00D4683C" w:rsidRDefault="00D604D5" w:rsidP="00D4683C">
            <w:pPr>
              <w:spacing w:before="0"/>
              <w:jc w:val="left"/>
              <w:cnfStyle w:val="100000000000" w:firstRow="1" w:lastRow="0" w:firstColumn="0" w:lastColumn="0" w:oddVBand="0" w:evenVBand="0" w:oddHBand="0" w:evenHBand="0" w:firstRowFirstColumn="0" w:firstRowLastColumn="0" w:lastRowFirstColumn="0" w:lastRowLastColumn="0"/>
              <w:rPr>
                <w:color w:val="auto"/>
                <w:sz w:val="20"/>
                <w:lang w:val="en-US"/>
              </w:rPr>
            </w:pPr>
            <w:r w:rsidRPr="00D4683C">
              <w:rPr>
                <w:color w:val="auto"/>
                <w:sz w:val="20"/>
                <w:lang w:val="en-US"/>
              </w:rPr>
              <w:t>Tematske jedinice (objekti i podobjekti učenja su boldirani)</w:t>
            </w:r>
          </w:p>
        </w:tc>
        <w:tc>
          <w:tcPr>
            <w:tcW w:w="2160" w:type="dxa"/>
          </w:tcPr>
          <w:p w14:paraId="1D107A1D" w14:textId="77777777" w:rsidR="00D604D5" w:rsidRPr="00F35C5C" w:rsidRDefault="00D604D5" w:rsidP="00D4683C">
            <w:pPr>
              <w:spacing w:before="0"/>
              <w:jc w:val="left"/>
              <w:cnfStyle w:val="100000000000" w:firstRow="1" w:lastRow="0" w:firstColumn="0" w:lastColumn="0" w:oddVBand="0" w:evenVBand="0" w:oddHBand="0" w:evenHBand="0" w:firstRowFirstColumn="0" w:firstRowLastColumn="0" w:lastRowFirstColumn="0" w:lastRowLastColumn="0"/>
              <w:rPr>
                <w:color w:val="auto"/>
                <w:sz w:val="20"/>
                <w:lang w:val="de-AT"/>
              </w:rPr>
            </w:pPr>
            <w:r w:rsidRPr="00F35C5C">
              <w:rPr>
                <w:color w:val="auto"/>
                <w:sz w:val="20"/>
                <w:lang w:val="de-AT"/>
              </w:rPr>
              <w:t>Ishodi učenja – znanja ili veštine  koje student treba da dobije</w:t>
            </w:r>
          </w:p>
        </w:tc>
      </w:tr>
      <w:tr w:rsidR="00D604D5" w:rsidRPr="00D4683C" w14:paraId="364E23B7"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7EB4B722" w14:textId="77777777" w:rsidR="00D604D5" w:rsidRPr="00D4683C" w:rsidRDefault="00D604D5" w:rsidP="00D4683C">
            <w:pPr>
              <w:spacing w:before="0"/>
              <w:jc w:val="left"/>
              <w:rPr>
                <w:color w:val="auto"/>
                <w:sz w:val="20"/>
                <w:lang w:val="en-US"/>
              </w:rPr>
            </w:pPr>
            <w:r w:rsidRPr="00D4683C">
              <w:rPr>
                <w:color w:val="auto"/>
                <w:sz w:val="20"/>
                <w:lang w:val="en-US"/>
              </w:rPr>
              <w:t>1</w:t>
            </w:r>
          </w:p>
        </w:tc>
        <w:tc>
          <w:tcPr>
            <w:tcW w:w="600" w:type="dxa"/>
          </w:tcPr>
          <w:p w14:paraId="75E28BC2"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0F188DC9"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L01 - LECTURE 1 - COURSE INTRODUCTION, INTRODUCTIONS, DIAGNOSTIC TEST</w:t>
            </w:r>
          </w:p>
          <w:p w14:paraId="3C0418AF"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0433C20D" w14:textId="77777777" w:rsidR="00D604D5" w:rsidRPr="00D4683C" w:rsidRDefault="00D604D5" w:rsidP="00A3490E">
            <w:pPr>
              <w:numPr>
                <w:ilvl w:val="0"/>
                <w:numId w:val="1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INTRODUCTIONS: </w:t>
            </w:r>
            <w:r w:rsidRPr="00D4683C">
              <w:rPr>
                <w:color w:val="auto"/>
                <w:sz w:val="20"/>
                <w:lang w:val="en-US"/>
              </w:rPr>
              <w:t xml:space="preserve">INTRODUCING YOURSELVES I. INTRODUCING YOURSELVES II. </w:t>
            </w:r>
          </w:p>
          <w:p w14:paraId="50A82358" w14:textId="77777777" w:rsidR="00D604D5" w:rsidRPr="00D4683C" w:rsidRDefault="00D604D5" w:rsidP="00A3490E">
            <w:pPr>
              <w:numPr>
                <w:ilvl w:val="0"/>
                <w:numId w:val="1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GRAMMAR REVISION: </w:t>
            </w:r>
            <w:r w:rsidRPr="00D4683C">
              <w:rPr>
                <w:color w:val="auto"/>
                <w:sz w:val="20"/>
                <w:lang w:val="en-US"/>
              </w:rPr>
              <w:t xml:space="preserve">REVISION OF PRESENT SIMPLE TENSE. REVISION OF PRESENT CONTINUOUS TENSE. REVISION OF PAST SIMPLE TENSE. REVISION OF PAST CONTINUOUS TENSE. EXPRESSIONS FOR PAST EVENTS. QUESTION FORMATION. </w:t>
            </w:r>
          </w:p>
          <w:p w14:paraId="5D60D0C4" w14:textId="77777777" w:rsidR="00D604D5" w:rsidRPr="00D4683C" w:rsidRDefault="00D604D5" w:rsidP="00A3490E">
            <w:pPr>
              <w:numPr>
                <w:ilvl w:val="0"/>
                <w:numId w:val="1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DIAGNOSTIC TEST: </w:t>
            </w:r>
            <w:r w:rsidRPr="00D4683C">
              <w:rPr>
                <w:color w:val="auto"/>
                <w:sz w:val="20"/>
                <w:lang w:val="en-US"/>
              </w:rPr>
              <w:t xml:space="preserve">DIAGNOSTIC TEST - part I. DIAGNOSTIC TEST - part II. DIAGNOSTIC TEST - part III. DIAGNOSTIC TEST - part IV. DIAGNOSTIC TEST - part V. DIAGNOSTIC TEST - part VI. DIAGNOSTIC TEST - part VII. KEY TO THE DIAGNOSTIC TEST, part I. KEY TO THE DIAGNOSTIC TEST, part II. KEY TO THE DIAGNOSTIC TEST, part III. KEY TO THE DIAGNOSTIC TEST, part IV. KEY TO THE DIAGNOSTIC TEST, part V. KEY TO THE DIAGNOSTIC TEST, part VI. KEY TO THE DIAGNOSTIC TEST, part VII. </w:t>
            </w:r>
          </w:p>
          <w:p w14:paraId="6635DB53" w14:textId="313B9348" w:rsidR="00D604D5" w:rsidRPr="00D4683C" w:rsidRDefault="00D604D5" w:rsidP="00A3490E">
            <w:pPr>
              <w:numPr>
                <w:ilvl w:val="0"/>
                <w:numId w:val="1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ADDITIONAL DIAGNOSTIC TEST: </w:t>
            </w:r>
            <w:r w:rsidRPr="00D4683C">
              <w:rPr>
                <w:color w:val="auto"/>
                <w:sz w:val="20"/>
                <w:lang w:val="en-US"/>
              </w:rPr>
              <w:t xml:space="preserve">ADDITIONAL DIAGNOSTIC TEST, part I. ADDITIONAL DIAGNOSTIC TEST, part II. KEY </w:t>
            </w:r>
            <w:r>
              <w:rPr>
                <w:color w:val="auto"/>
                <w:sz w:val="20"/>
                <w:lang w:val="en-US"/>
              </w:rPr>
              <w:t>TO THE ADDITIONAL DI</w:t>
            </w:r>
            <w:r w:rsidRPr="00D4683C">
              <w:rPr>
                <w:color w:val="auto"/>
                <w:sz w:val="20"/>
                <w:lang w:val="en-US"/>
              </w:rPr>
              <w:t xml:space="preserve">GNOSTIC </w:t>
            </w:r>
            <w:r w:rsidRPr="00D4683C">
              <w:rPr>
                <w:color w:val="auto"/>
                <w:sz w:val="20"/>
                <w:lang w:val="en-US"/>
              </w:rPr>
              <w:lastRenderedPageBreak/>
              <w:t xml:space="preserve">TEST - part I. KEY TO THE ADDITIONAL DIAGNOSTIC TEST - part II. </w:t>
            </w:r>
          </w:p>
          <w:p w14:paraId="3B2BDD1D"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40F31C3B"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At the end of this lesson, students will:</w:t>
            </w:r>
          </w:p>
          <w:p w14:paraId="05A6BC51"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68932572"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speaking by working in pairs</w:t>
            </w:r>
          </w:p>
          <w:p w14:paraId="27123592"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grammar at entry level B1</w:t>
            </w:r>
          </w:p>
          <w:p w14:paraId="1CCE72D6" w14:textId="46FD221C"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introduced to the course curriculum and assessment criteria</w:t>
            </w:r>
          </w:p>
        </w:tc>
      </w:tr>
      <w:tr w:rsidR="00D604D5" w:rsidRPr="00D4683C" w14:paraId="39C4FDD9"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6EBCED5B" w14:textId="70108531" w:rsidR="00D604D5" w:rsidRPr="00D4683C" w:rsidRDefault="00D604D5" w:rsidP="00D4683C">
            <w:pPr>
              <w:spacing w:before="0"/>
              <w:jc w:val="left"/>
              <w:rPr>
                <w:color w:val="auto"/>
                <w:sz w:val="20"/>
                <w:lang w:val="en-US"/>
              </w:rPr>
            </w:pPr>
            <w:r w:rsidRPr="00D4683C">
              <w:rPr>
                <w:color w:val="auto"/>
                <w:sz w:val="20"/>
                <w:lang w:val="en-US"/>
              </w:rPr>
              <w:t>2</w:t>
            </w:r>
          </w:p>
        </w:tc>
        <w:tc>
          <w:tcPr>
            <w:tcW w:w="600" w:type="dxa"/>
          </w:tcPr>
          <w:p w14:paraId="60EAC001"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28D4E19F"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L02 - LECTURE 2 - NAMES, EXPRESSING FUTURE,  HOME READING ASSIGNMENT</w:t>
            </w:r>
          </w:p>
          <w:p w14:paraId="09E062E3"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003E54F1" w14:textId="77777777" w:rsidR="00D604D5" w:rsidRPr="00D4683C" w:rsidRDefault="00D604D5" w:rsidP="00A3490E">
            <w:pPr>
              <w:numPr>
                <w:ilvl w:val="0"/>
                <w:numId w:val="1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NAMES: </w:t>
            </w:r>
            <w:r w:rsidRPr="00D4683C">
              <w:rPr>
                <w:color w:val="auto"/>
                <w:sz w:val="20"/>
                <w:lang w:val="en-US"/>
              </w:rPr>
              <w:t xml:space="preserve">NAMES - VOCABULARY DEVELOPMENT. BRANDS AND BRAND NAMES. BRAND NAMES ORIGINS. BRAND NAMES - PRESENTATION. </w:t>
            </w:r>
          </w:p>
          <w:p w14:paraId="724D570C" w14:textId="77777777" w:rsidR="00D604D5" w:rsidRPr="00D4683C" w:rsidRDefault="00D604D5" w:rsidP="00A3490E">
            <w:pPr>
              <w:numPr>
                <w:ilvl w:val="0"/>
                <w:numId w:val="1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TOURISM WORDS AND PHRASES: </w:t>
            </w:r>
            <w:r w:rsidRPr="00D4683C">
              <w:rPr>
                <w:color w:val="auto"/>
                <w:sz w:val="20"/>
                <w:lang w:val="en-US"/>
              </w:rPr>
              <w:t xml:space="preserve">PHRASAL VERBS ABOUT TOURISM. TOURISM - LONDON. TOURISM - LISTENING. TOURISM LISTENING AND VIDEO. ASSOCIATIONS - VOCABULARY DEVELOPMENT. </w:t>
            </w:r>
          </w:p>
          <w:p w14:paraId="1C115BBA" w14:textId="77777777" w:rsidR="00D604D5" w:rsidRPr="00D4683C" w:rsidRDefault="00D604D5" w:rsidP="00A3490E">
            <w:pPr>
              <w:numPr>
                <w:ilvl w:val="0"/>
                <w:numId w:val="1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EXPRESSING FUTURE: </w:t>
            </w:r>
            <w:r w:rsidRPr="00D4683C">
              <w:rPr>
                <w:color w:val="auto"/>
                <w:sz w:val="20"/>
                <w:lang w:val="en-US"/>
              </w:rPr>
              <w:t xml:space="preserve">EXPRESSING FUTURE - PRACTICE. </w:t>
            </w:r>
          </w:p>
          <w:p w14:paraId="60F8B3E1" w14:textId="77777777" w:rsidR="00D604D5" w:rsidRPr="00D4683C" w:rsidRDefault="00D604D5" w:rsidP="00A3490E">
            <w:pPr>
              <w:numPr>
                <w:ilvl w:val="0"/>
                <w:numId w:val="1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EXPRESSING FUTURE - PRACTICE: </w:t>
            </w:r>
            <w:r w:rsidRPr="00D4683C">
              <w:rPr>
                <w:color w:val="auto"/>
                <w:sz w:val="20"/>
                <w:lang w:val="en-US"/>
              </w:rPr>
              <w:t xml:space="preserve">EXPRESSING FUTURE - PRACTICE I. EXPRESSING FUTURE - PRACTICE II. </w:t>
            </w:r>
          </w:p>
          <w:p w14:paraId="40199941" w14:textId="77777777" w:rsidR="00D604D5" w:rsidRPr="00D4683C" w:rsidRDefault="00D604D5" w:rsidP="00A3490E">
            <w:pPr>
              <w:numPr>
                <w:ilvl w:val="0"/>
                <w:numId w:val="1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HOME READING ASSIGNMENT: </w:t>
            </w:r>
            <w:r w:rsidRPr="00D4683C">
              <w:rPr>
                <w:color w:val="auto"/>
                <w:sz w:val="20"/>
                <w:lang w:val="en-US"/>
              </w:rPr>
              <w:t xml:space="preserve">THE TOP FLOOR. HOME READING ASSIGNMENT - EXPLANATION. ESSAY WRITING - INSTRUCTIONS. ESSAY WRITING - EXAMPLE. ESSAY WRITING - EXAMPLE - cont.. </w:t>
            </w:r>
          </w:p>
          <w:p w14:paraId="31191646"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781267BB"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At the end of this lesson, students will:</w:t>
            </w:r>
          </w:p>
          <w:p w14:paraId="46DF2C14"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7AAACF68"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vocabulary and idioms associated with names</w:t>
            </w:r>
          </w:p>
          <w:p w14:paraId="1F370A7B"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vocabulary and idioms associated with tourism and travel</w:t>
            </w:r>
          </w:p>
          <w:p w14:paraId="4A5C2D47"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and practiced future tenses</w:t>
            </w:r>
          </w:p>
          <w:p w14:paraId="72581092"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assigned the home reading paper</w:t>
            </w:r>
          </w:p>
          <w:p w14:paraId="2A785618" w14:textId="209F6D76"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r>
      <w:tr w:rsidR="00D604D5" w:rsidRPr="00D4683C" w14:paraId="3DD6BE37"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554B402D" w14:textId="3780B30A" w:rsidR="00D604D5" w:rsidRPr="00D4683C" w:rsidRDefault="00D604D5" w:rsidP="00D4683C">
            <w:pPr>
              <w:spacing w:before="0"/>
              <w:jc w:val="left"/>
              <w:rPr>
                <w:color w:val="auto"/>
                <w:sz w:val="20"/>
                <w:lang w:val="en-US"/>
              </w:rPr>
            </w:pPr>
            <w:r w:rsidRPr="00D4683C">
              <w:rPr>
                <w:color w:val="auto"/>
                <w:sz w:val="20"/>
                <w:lang w:val="en-US"/>
              </w:rPr>
              <w:t>3</w:t>
            </w:r>
          </w:p>
        </w:tc>
        <w:tc>
          <w:tcPr>
            <w:tcW w:w="600" w:type="dxa"/>
          </w:tcPr>
          <w:p w14:paraId="42E9F017"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23AC71DB"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L03 - LECTURE 3 - COMPARISON, ABILITY, PURPOSE, VOCABULARY – EDUCATION, CAREER, SOCIAL CONVERSATIONS</w:t>
            </w:r>
          </w:p>
          <w:p w14:paraId="2998ADAF"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614BE538" w14:textId="77777777" w:rsidR="00D604D5" w:rsidRPr="00D4683C" w:rsidRDefault="00D604D5" w:rsidP="00A3490E">
            <w:pPr>
              <w:numPr>
                <w:ilvl w:val="0"/>
                <w:numId w:val="1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VOCABULARY - EDUCATION, CAREER: </w:t>
            </w:r>
            <w:r w:rsidRPr="00D4683C">
              <w:rPr>
                <w:color w:val="auto"/>
                <w:sz w:val="20"/>
                <w:lang w:val="en-US"/>
              </w:rPr>
              <w:t xml:space="preserve">EDUCATION, CAREER - VOCABULARY DEVELOPMENT. EDUCATION - LISTENING PRACTICE. TECHNOLOGY IN EDUCATION. TECHNOLOGY IN THE CLASSROOM - DISCUSSION. CAREER DISCUSSION QUESTIONNAIRE. </w:t>
            </w:r>
          </w:p>
          <w:p w14:paraId="37A57C99" w14:textId="77777777" w:rsidR="00D604D5" w:rsidRPr="00D4683C" w:rsidRDefault="00D604D5" w:rsidP="00A3490E">
            <w:pPr>
              <w:numPr>
                <w:ilvl w:val="0"/>
                <w:numId w:val="1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COMPARATIVES AND SUPERLATIVES: </w:t>
            </w:r>
            <w:r w:rsidRPr="00D4683C">
              <w:rPr>
                <w:color w:val="auto"/>
                <w:sz w:val="20"/>
                <w:lang w:val="en-US"/>
              </w:rPr>
              <w:t xml:space="preserve">Comparlatives and superlatives - adjectives. Comparatives and superlatives - adverbs. Comparatives - Practice. Comparatives using as.....as - Practice. Superlatives - Practice. Superlatives - Questions. Adverbs - exercises. </w:t>
            </w:r>
          </w:p>
          <w:p w14:paraId="62A9B898" w14:textId="77777777" w:rsidR="00D604D5" w:rsidRPr="00D4683C" w:rsidRDefault="00D604D5" w:rsidP="00A3490E">
            <w:pPr>
              <w:numPr>
                <w:ilvl w:val="0"/>
                <w:numId w:val="1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EXPRESSING ABILITY: </w:t>
            </w:r>
            <w:r w:rsidRPr="00D4683C">
              <w:rPr>
                <w:color w:val="auto"/>
                <w:sz w:val="20"/>
                <w:lang w:val="en-US"/>
              </w:rPr>
              <w:t xml:space="preserve">EXPRESSING ABILITY - PRACTICE. </w:t>
            </w:r>
          </w:p>
          <w:p w14:paraId="241B9635" w14:textId="77777777" w:rsidR="00D604D5" w:rsidRPr="00D4683C" w:rsidRDefault="00D604D5" w:rsidP="00A3490E">
            <w:pPr>
              <w:numPr>
                <w:ilvl w:val="0"/>
                <w:numId w:val="1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EXPRESSING ABILITY - PRACTICE: </w:t>
            </w:r>
            <w:r w:rsidRPr="00D4683C">
              <w:rPr>
                <w:color w:val="auto"/>
                <w:sz w:val="20"/>
                <w:lang w:val="en-US"/>
              </w:rPr>
              <w:t xml:space="preserve">EXPRESSING ABILITY EXERCISES. </w:t>
            </w:r>
          </w:p>
          <w:p w14:paraId="515E33D0" w14:textId="77777777" w:rsidR="00D604D5" w:rsidRPr="00D4683C" w:rsidRDefault="00D604D5" w:rsidP="00A3490E">
            <w:pPr>
              <w:numPr>
                <w:ilvl w:val="0"/>
                <w:numId w:val="1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lastRenderedPageBreak/>
              <w:t xml:space="preserve">SOCIAL CONVERSATION: </w:t>
            </w:r>
            <w:r w:rsidRPr="00D4683C">
              <w:rPr>
                <w:color w:val="auto"/>
                <w:sz w:val="20"/>
                <w:lang w:val="en-US"/>
              </w:rPr>
              <w:t xml:space="preserve">SOCIAL CONVERSATION - PRACTICE. </w:t>
            </w:r>
          </w:p>
          <w:p w14:paraId="25F6941F" w14:textId="77777777" w:rsidR="00D604D5" w:rsidRPr="00D4683C" w:rsidRDefault="00D604D5" w:rsidP="00A3490E">
            <w:pPr>
              <w:numPr>
                <w:ilvl w:val="0"/>
                <w:numId w:val="1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SOCIAL CONVERSATION - PRACTICE: </w:t>
            </w:r>
            <w:r w:rsidRPr="00D4683C">
              <w:rPr>
                <w:color w:val="auto"/>
                <w:sz w:val="20"/>
                <w:lang w:val="en-US"/>
              </w:rPr>
              <w:t xml:space="preserve">SOCIAL CONVERSATION - DISCUSSION. </w:t>
            </w:r>
          </w:p>
          <w:p w14:paraId="7F9D2FC4" w14:textId="77777777" w:rsidR="00D604D5" w:rsidRPr="00D4683C" w:rsidRDefault="00D604D5" w:rsidP="00A3490E">
            <w:pPr>
              <w:numPr>
                <w:ilvl w:val="0"/>
                <w:numId w:val="1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EXPRESSING PURPOSE: </w:t>
            </w:r>
            <w:r w:rsidRPr="00D4683C">
              <w:rPr>
                <w:color w:val="auto"/>
                <w:sz w:val="20"/>
                <w:lang w:val="en-US"/>
              </w:rPr>
              <w:t xml:space="preserve">EXPRESSING PURPOSE - EXPLANATION. EXPRESSING PURPOSE - EXERCISE. </w:t>
            </w:r>
          </w:p>
          <w:p w14:paraId="4C3E6F7C" w14:textId="77777777" w:rsidR="00D604D5" w:rsidRPr="00D4683C" w:rsidRDefault="00D604D5" w:rsidP="00A3490E">
            <w:pPr>
              <w:numPr>
                <w:ilvl w:val="0"/>
                <w:numId w:val="1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HOMEWORK TASK 1: </w:t>
            </w:r>
            <w:r w:rsidRPr="00D4683C">
              <w:rPr>
                <w:color w:val="auto"/>
                <w:sz w:val="20"/>
                <w:lang w:val="en-US"/>
              </w:rPr>
              <w:t xml:space="preserve">HOMEWORK TASK 1 - EXPLANATION. </w:t>
            </w:r>
          </w:p>
          <w:p w14:paraId="1247B680"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5774F7AB"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At the end of this lesson students will:</w:t>
            </w:r>
          </w:p>
          <w:p w14:paraId="7BAEBA68"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79322C40"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vocabulary and idioms associated with education</w:t>
            </w:r>
          </w:p>
          <w:p w14:paraId="546C9193"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vocabulary and idioms associated with education</w:t>
            </w:r>
          </w:p>
          <w:p w14:paraId="1E47FC9A" w14:textId="1C59DE01"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 xml:space="preserve">-have practiced comparative and superlative </w:t>
            </w:r>
            <w:r w:rsidR="002137EB">
              <w:rPr>
                <w:color w:val="auto"/>
                <w:sz w:val="20"/>
                <w:lang w:val="en-US"/>
              </w:rPr>
              <w:t>forms of</w:t>
            </w:r>
            <w:bookmarkStart w:id="9" w:name="_GoBack"/>
            <w:bookmarkEnd w:id="9"/>
            <w:r>
              <w:rPr>
                <w:color w:val="auto"/>
                <w:sz w:val="20"/>
                <w:lang w:val="en-US"/>
              </w:rPr>
              <w:t xml:space="preserve"> adjectives</w:t>
            </w:r>
          </w:p>
          <w:p w14:paraId="3B2DAEBF"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-have practiced grammatical ways of expression ability</w:t>
            </w:r>
          </w:p>
          <w:p w14:paraId="209BB656"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speaking skills in terms of social conversation</w:t>
            </w:r>
          </w:p>
          <w:p w14:paraId="643106CB" w14:textId="19AE04A3"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assigned homework task 1</w:t>
            </w:r>
          </w:p>
        </w:tc>
      </w:tr>
      <w:tr w:rsidR="00D604D5" w:rsidRPr="00D4683C" w14:paraId="3113DA78"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724C0DEF" w14:textId="10AEB6F8" w:rsidR="00D604D5" w:rsidRPr="00D4683C" w:rsidRDefault="00D604D5" w:rsidP="00D4683C">
            <w:pPr>
              <w:spacing w:before="0"/>
              <w:jc w:val="left"/>
              <w:rPr>
                <w:color w:val="auto"/>
                <w:sz w:val="20"/>
                <w:lang w:val="en-US"/>
              </w:rPr>
            </w:pPr>
            <w:r w:rsidRPr="00D4683C">
              <w:rPr>
                <w:color w:val="auto"/>
                <w:sz w:val="20"/>
                <w:lang w:val="en-US"/>
              </w:rPr>
              <w:lastRenderedPageBreak/>
              <w:t>4</w:t>
            </w:r>
          </w:p>
        </w:tc>
        <w:tc>
          <w:tcPr>
            <w:tcW w:w="600" w:type="dxa"/>
          </w:tcPr>
          <w:p w14:paraId="6ABF6E60"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4CFA5016"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L04 - LECTURE 4 - WORK, PRESENT PERFECT TENSE, PRESENT PERFECT CONTINUOUS TENSE, ACHIEVEMENTS</w:t>
            </w:r>
          </w:p>
          <w:p w14:paraId="39DF3575"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43129EB3" w14:textId="77777777" w:rsidR="00D604D5" w:rsidRPr="00D4683C" w:rsidRDefault="00D604D5" w:rsidP="00A3490E">
            <w:pPr>
              <w:numPr>
                <w:ilvl w:val="0"/>
                <w:numId w:val="16"/>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VOCABULARY BUILDING - WORK: </w:t>
            </w:r>
            <w:r w:rsidRPr="00D4683C">
              <w:rPr>
                <w:color w:val="auto"/>
                <w:sz w:val="20"/>
                <w:lang w:val="en-US"/>
              </w:rPr>
              <w:t xml:space="preserve">VOCABULARY BUILDING - work - examples. READING AND SPEAKING PRACTICE. LISTENING PRACTICE. VOCABULARY PRACTICE. WRITING. </w:t>
            </w:r>
          </w:p>
          <w:p w14:paraId="3C5F00A9" w14:textId="77777777" w:rsidR="00D604D5" w:rsidRPr="00D4683C" w:rsidRDefault="00D604D5" w:rsidP="00A3490E">
            <w:pPr>
              <w:numPr>
                <w:ilvl w:val="0"/>
                <w:numId w:val="16"/>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PRESENT PERFECT TENSE: </w:t>
            </w:r>
            <w:r w:rsidRPr="00D4683C">
              <w:rPr>
                <w:color w:val="auto"/>
                <w:sz w:val="20"/>
                <w:lang w:val="en-US"/>
              </w:rPr>
              <w:t xml:space="preserve">PRESENT PERFECT SIMPLE TENSE - FORM. PRESENT PERFECT SIMPLE TENSE - USE. PRESENT PERFECT SIMPLE TENSE - TIME EXPRESSIONS. PRESENT PERFECT vs PAST SIMPLE TENSE. </w:t>
            </w:r>
          </w:p>
          <w:p w14:paraId="23A91FC0" w14:textId="77777777" w:rsidR="00D604D5" w:rsidRPr="00D4683C" w:rsidRDefault="00D604D5" w:rsidP="00A3490E">
            <w:pPr>
              <w:numPr>
                <w:ilvl w:val="0"/>
                <w:numId w:val="16"/>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PRESENT PERFECT CONTINUOUS TENSE: </w:t>
            </w:r>
            <w:r w:rsidRPr="00D4683C">
              <w:rPr>
                <w:color w:val="auto"/>
                <w:sz w:val="20"/>
                <w:lang w:val="en-US"/>
              </w:rPr>
              <w:t xml:space="preserve">PRESENT PERFECT CONTINUOUS TENSE - FORM. PRESENT PERFECT CONTINUOUS TENSE - USE. PRESENT PERFECT CONTINUOUS TENSE - TIME EXPRESSIONS. PERFECT TENSES PRACTICE. PERFECT TENSES PRACTICE II. PRESENT TENSES EXERCISE. PRESENT PERFECT VS PAST SIMPLE EXERCISE. </w:t>
            </w:r>
          </w:p>
          <w:p w14:paraId="2A33BFC0" w14:textId="77777777" w:rsidR="00D604D5" w:rsidRPr="00D4683C" w:rsidRDefault="00D604D5" w:rsidP="00A3490E">
            <w:pPr>
              <w:numPr>
                <w:ilvl w:val="0"/>
                <w:numId w:val="16"/>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VOCABULARY BUILDING - JOBS AND ACHIEVEMENTS: </w:t>
            </w:r>
            <w:r w:rsidRPr="00D4683C">
              <w:rPr>
                <w:color w:val="auto"/>
                <w:sz w:val="20"/>
                <w:lang w:val="en-US"/>
              </w:rPr>
              <w:t xml:space="preserve">READING PRACTICE - MY JOB IS SPECIAL. READING COMPREHENSION. GRAMMAR IN CONTEXT. </w:t>
            </w:r>
          </w:p>
          <w:p w14:paraId="1E4FE8AB"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43F4B210"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At the end of this lesson, students will:</w:t>
            </w:r>
          </w:p>
          <w:p w14:paraId="3AB42980"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03851DFE" w14:textId="6A6B8AAE"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vocabulary and idioms associated with work</w:t>
            </w:r>
          </w:p>
          <w:p w14:paraId="3BD094FE" w14:textId="4BF0A80B"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vocabulary and idioms associated with jobs and achievements</w:t>
            </w:r>
          </w:p>
          <w:p w14:paraId="0863C8C9"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Present Perfect – form and use</w:t>
            </w:r>
          </w:p>
          <w:p w14:paraId="7A9D9945" w14:textId="4EC02176"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w:t>
            </w:r>
          </w:p>
        </w:tc>
      </w:tr>
      <w:tr w:rsidR="00D604D5" w:rsidRPr="00D4683C" w14:paraId="2994B28C"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61B0F72C" w14:textId="771A807D" w:rsidR="00D604D5" w:rsidRPr="00D4683C" w:rsidRDefault="00D604D5" w:rsidP="00D4683C">
            <w:pPr>
              <w:spacing w:before="0"/>
              <w:jc w:val="left"/>
              <w:rPr>
                <w:color w:val="auto"/>
                <w:sz w:val="20"/>
                <w:lang w:val="en-US"/>
              </w:rPr>
            </w:pPr>
            <w:r w:rsidRPr="00D4683C">
              <w:rPr>
                <w:color w:val="auto"/>
                <w:sz w:val="20"/>
                <w:lang w:val="en-US"/>
              </w:rPr>
              <w:t>5</w:t>
            </w:r>
          </w:p>
        </w:tc>
        <w:tc>
          <w:tcPr>
            <w:tcW w:w="600" w:type="dxa"/>
          </w:tcPr>
          <w:p w14:paraId="5D073B0F"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797193C0"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L05 - LECTURE 5 - BRAVERY, MR W., SNACKS, STORY TELLING</w:t>
            </w:r>
          </w:p>
          <w:p w14:paraId="153E1CC5"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0AE27A53" w14:textId="77777777" w:rsidR="00D604D5" w:rsidRPr="00D4683C" w:rsidRDefault="00D604D5" w:rsidP="00A3490E">
            <w:pPr>
              <w:numPr>
                <w:ilvl w:val="0"/>
                <w:numId w:val="1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READING COMPREHENSION: </w:t>
            </w:r>
            <w:r w:rsidRPr="00D4683C">
              <w:rPr>
                <w:color w:val="auto"/>
                <w:sz w:val="20"/>
                <w:lang w:val="en-US"/>
              </w:rPr>
              <w:t xml:space="preserve">PRE-TEACHING KEY VOCABULARY. READING COMPREHENSION - part I. READING COMPREHENSION - part II. VOCABULARY REINFORCEMENT. COLLECTIVE NOUNS. KEY TO THE READING COMPREHENSION EXERCISES. </w:t>
            </w:r>
          </w:p>
          <w:p w14:paraId="2D7B83F1" w14:textId="77777777" w:rsidR="00D604D5" w:rsidRPr="00D4683C" w:rsidRDefault="00D604D5" w:rsidP="00A3490E">
            <w:pPr>
              <w:numPr>
                <w:ilvl w:val="0"/>
                <w:numId w:val="1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LISTENING PRACTICE: </w:t>
            </w:r>
            <w:r w:rsidRPr="00D4683C">
              <w:rPr>
                <w:color w:val="auto"/>
                <w:sz w:val="20"/>
                <w:lang w:val="en-US"/>
              </w:rPr>
              <w:t xml:space="preserve">PRE-LISTENING PRACTICE - ADVERBS. PRE-LISTENING ACTIVITY - </w:t>
            </w:r>
            <w:r w:rsidRPr="00D4683C">
              <w:rPr>
                <w:color w:val="auto"/>
                <w:sz w:val="20"/>
                <w:lang w:val="en-US"/>
              </w:rPr>
              <w:lastRenderedPageBreak/>
              <w:t xml:space="preserve">BRAINSTORMING. PRE-LISTENING ACTIVITY - CLUES. PRE-LISTENING ACTIVITY - WRITING AND SPEAKING PRACTICE. LISTENING PRACTICE - MR W.. KEY TO THE LISTENING COMPREHENSION EXERCISE. </w:t>
            </w:r>
          </w:p>
          <w:p w14:paraId="76817A75" w14:textId="77777777" w:rsidR="00D604D5" w:rsidRPr="00D4683C" w:rsidRDefault="00D604D5" w:rsidP="00A3490E">
            <w:pPr>
              <w:numPr>
                <w:ilvl w:val="0"/>
                <w:numId w:val="1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VOCABULARY BUILDING: </w:t>
            </w:r>
            <w:r w:rsidRPr="00D4683C">
              <w:rPr>
                <w:color w:val="auto"/>
                <w:sz w:val="20"/>
                <w:lang w:val="en-US"/>
              </w:rPr>
              <w:t xml:space="preserve">VOCABULARY BUILDING - part I. VOCABULARY BUILDING - part II. KEY TO THE PART I. KEY TO THE PART II. </w:t>
            </w:r>
          </w:p>
          <w:p w14:paraId="6043C666" w14:textId="77777777" w:rsidR="00D604D5" w:rsidRPr="00D4683C" w:rsidRDefault="00D604D5" w:rsidP="00A3490E">
            <w:pPr>
              <w:numPr>
                <w:ilvl w:val="0"/>
                <w:numId w:val="1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READING COMPREHENSION - STORY FRAGMENT 1: </w:t>
            </w:r>
            <w:r w:rsidRPr="00D4683C">
              <w:rPr>
                <w:color w:val="auto"/>
                <w:sz w:val="20"/>
                <w:lang w:val="en-US"/>
              </w:rPr>
              <w:t xml:space="preserve">READING COMPREHENSION - STORY FRAGMENT. READING COMPREHENSION - FOLLOW-UP DISCUSSION. </w:t>
            </w:r>
            <w:r w:rsidRPr="0018493E">
              <w:rPr>
                <w:b/>
                <w:color w:val="auto"/>
                <w:sz w:val="20"/>
                <w:lang w:val="en-US"/>
              </w:rPr>
              <w:t>HOMEWORK TASK 2- EXPLANATION</w:t>
            </w:r>
            <w:r w:rsidRPr="00D4683C">
              <w:rPr>
                <w:color w:val="auto"/>
                <w:sz w:val="20"/>
                <w:lang w:val="en-US"/>
              </w:rPr>
              <w:t xml:space="preserve">. </w:t>
            </w:r>
          </w:p>
          <w:p w14:paraId="231F267A"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2CA8E9BE"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At the end of this lesson, students will:</w:t>
            </w:r>
          </w:p>
          <w:p w14:paraId="3765466E"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5777DE54" w14:textId="075D59D9"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 xml:space="preserve">-have been introduced to vocabulary and </w:t>
            </w:r>
            <w:r>
              <w:rPr>
                <w:color w:val="auto"/>
                <w:sz w:val="20"/>
                <w:lang w:val="en-US"/>
              </w:rPr>
              <w:lastRenderedPageBreak/>
              <w:t>idioms – collective nouns</w:t>
            </w:r>
          </w:p>
          <w:p w14:paraId="234C8957"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extended reading (newspaper articles)</w:t>
            </w:r>
          </w:p>
          <w:p w14:paraId="359FE6B2" w14:textId="52621B65"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assigned homework task 2</w:t>
            </w:r>
          </w:p>
          <w:p w14:paraId="7D13CD9D" w14:textId="1901070B"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r>
      <w:tr w:rsidR="00D604D5" w:rsidRPr="00D4683C" w14:paraId="30B04458"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489266DF" w14:textId="4A3D883A" w:rsidR="00D604D5" w:rsidRPr="00D4683C" w:rsidRDefault="00D604D5" w:rsidP="00D4683C">
            <w:pPr>
              <w:spacing w:before="0"/>
              <w:jc w:val="left"/>
              <w:rPr>
                <w:color w:val="auto"/>
                <w:sz w:val="20"/>
                <w:lang w:val="en-US"/>
              </w:rPr>
            </w:pPr>
            <w:r w:rsidRPr="00D4683C">
              <w:rPr>
                <w:color w:val="auto"/>
                <w:sz w:val="20"/>
                <w:lang w:val="en-US"/>
              </w:rPr>
              <w:lastRenderedPageBreak/>
              <w:t>6</w:t>
            </w:r>
          </w:p>
        </w:tc>
        <w:tc>
          <w:tcPr>
            <w:tcW w:w="600" w:type="dxa"/>
          </w:tcPr>
          <w:p w14:paraId="338153D3"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0379A531"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L06 - LECTURE 6 - FIRST AND SECOND CONDITIONAL, VERBS WITH TWO OBJECTS, BUSINESS COMMUNICATION, BANKING</w:t>
            </w:r>
          </w:p>
          <w:p w14:paraId="6CC2EC9D"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0CFC3C7F" w14:textId="77777777" w:rsidR="00D604D5" w:rsidRPr="00D4683C" w:rsidRDefault="00D604D5" w:rsidP="00A3490E">
            <w:pPr>
              <w:numPr>
                <w:ilvl w:val="0"/>
                <w:numId w:val="18"/>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FIRST CONDITIONAL: </w:t>
            </w:r>
            <w:r w:rsidRPr="00D4683C">
              <w:rPr>
                <w:color w:val="auto"/>
                <w:sz w:val="20"/>
                <w:lang w:val="en-US"/>
              </w:rPr>
              <w:t xml:space="preserve">CONDITIONALS. THE FIRST CONDITIONAL. FIRST CONDITIONAL - FORM. FIRST CONDITIONAL - USE. UNLESS. </w:t>
            </w:r>
          </w:p>
          <w:p w14:paraId="43A9988C" w14:textId="77777777" w:rsidR="00D604D5" w:rsidRPr="00D4683C" w:rsidRDefault="00D604D5" w:rsidP="00A3490E">
            <w:pPr>
              <w:numPr>
                <w:ilvl w:val="0"/>
                <w:numId w:val="18"/>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SECOND CONDITIONAL: </w:t>
            </w:r>
            <w:r w:rsidRPr="00D4683C">
              <w:rPr>
                <w:color w:val="auto"/>
                <w:sz w:val="20"/>
                <w:lang w:val="en-US"/>
              </w:rPr>
              <w:t xml:space="preserve">THE SECOND CONDITIONAL. SECOND CONDITIONAL - FORM. SECOND CONDITIONAL - USE. </w:t>
            </w:r>
          </w:p>
          <w:p w14:paraId="5C4E067A" w14:textId="77777777" w:rsidR="00D604D5" w:rsidRPr="00D4683C" w:rsidRDefault="00D604D5" w:rsidP="00A3490E">
            <w:pPr>
              <w:numPr>
                <w:ilvl w:val="0"/>
                <w:numId w:val="18"/>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FIRST AND SECOND CONDITIONAL - PRACTICE: </w:t>
            </w:r>
            <w:r w:rsidRPr="00D4683C">
              <w:rPr>
                <w:color w:val="auto"/>
                <w:sz w:val="20"/>
                <w:lang w:val="en-US"/>
              </w:rPr>
              <w:t xml:space="preserve">FIRST AND SECOND CONDITIONAL - EXERCISES. </w:t>
            </w:r>
          </w:p>
          <w:p w14:paraId="385B6B6F" w14:textId="77777777" w:rsidR="00D604D5" w:rsidRPr="00D4683C" w:rsidRDefault="00D604D5" w:rsidP="00A3490E">
            <w:pPr>
              <w:numPr>
                <w:ilvl w:val="0"/>
                <w:numId w:val="18"/>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BUSINESS COMMUNICATION: </w:t>
            </w:r>
            <w:r w:rsidRPr="00D4683C">
              <w:rPr>
                <w:color w:val="auto"/>
                <w:sz w:val="20"/>
                <w:lang w:val="en-US"/>
              </w:rPr>
              <w:t xml:space="preserve">BUSINESS COMMUNICATION - CULTURAL DIFFERENCES. BUSINESS COMMUNICATION - CULTURAL DIFFERENCES CONT.. BUSINESS COMMUNICATION - WRITING EMAILS I. BUSINESS COMMUNICATION - WRITING EMAILS II. BUSINESS EMAILS- PRACTICE. BUSINESS MEETINGS - PHRASES. </w:t>
            </w:r>
          </w:p>
          <w:p w14:paraId="2635577E" w14:textId="77777777" w:rsidR="00D604D5" w:rsidRPr="00D4683C" w:rsidRDefault="00D604D5" w:rsidP="00A3490E">
            <w:pPr>
              <w:numPr>
                <w:ilvl w:val="0"/>
                <w:numId w:val="18"/>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BANKING: </w:t>
            </w:r>
            <w:r w:rsidRPr="00D4683C">
              <w:rPr>
                <w:color w:val="auto"/>
                <w:sz w:val="20"/>
                <w:lang w:val="en-US"/>
              </w:rPr>
              <w:t xml:space="preserve">BANKING - VOCABULARY BUILDING. BANKING - VOCABULARY BULIDING - EXERCISE. BANKING - DISCUSSION. E-banking - discussion, listening and video. </w:t>
            </w:r>
          </w:p>
          <w:p w14:paraId="676A5244" w14:textId="77777777" w:rsidR="00D604D5" w:rsidRPr="00D4683C" w:rsidRDefault="00D604D5" w:rsidP="00A3490E">
            <w:pPr>
              <w:numPr>
                <w:ilvl w:val="0"/>
                <w:numId w:val="18"/>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VERBS WITH TWO OBJECTS: </w:t>
            </w:r>
            <w:r w:rsidRPr="00D4683C">
              <w:rPr>
                <w:color w:val="auto"/>
                <w:sz w:val="20"/>
                <w:lang w:val="en-US"/>
              </w:rPr>
              <w:t xml:space="preserve">VERBS WITH TWO OBJECTS - EXPLANATION. VERBS WITH TWO OBJECTS- EXERCISE. </w:t>
            </w:r>
          </w:p>
          <w:p w14:paraId="74E2DE34"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18C1DEA4" w14:textId="33DC3CC6"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At the end of this lesson, students will:</w:t>
            </w:r>
          </w:p>
          <w:p w14:paraId="231458F7"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1689E70E" w14:textId="02776B68"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and revised first and second conditionals – form and use</w:t>
            </w:r>
          </w:p>
          <w:p w14:paraId="3A602350"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vocabulary for business communication and cultural differences</w:t>
            </w:r>
          </w:p>
          <w:p w14:paraId="104B0A11"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introduced to vocabulary and idioms associated with banking</w:t>
            </w:r>
          </w:p>
          <w:p w14:paraId="5DD76CFD" w14:textId="5952F1BE"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grammar – verbs with two objects</w:t>
            </w:r>
          </w:p>
          <w:p w14:paraId="3E73797C"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r>
      <w:tr w:rsidR="00D604D5" w:rsidRPr="00D4683C" w14:paraId="76A25A20"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753AB1D1" w14:textId="2C7D11E2" w:rsidR="00D604D5" w:rsidRPr="00D4683C" w:rsidRDefault="00D604D5" w:rsidP="00D4683C">
            <w:pPr>
              <w:spacing w:before="0"/>
              <w:jc w:val="left"/>
              <w:rPr>
                <w:color w:val="auto"/>
                <w:sz w:val="20"/>
                <w:lang w:val="en-US"/>
              </w:rPr>
            </w:pPr>
            <w:r w:rsidRPr="00D4683C">
              <w:rPr>
                <w:color w:val="auto"/>
                <w:sz w:val="20"/>
                <w:lang w:val="en-US"/>
              </w:rPr>
              <w:t>7</w:t>
            </w:r>
          </w:p>
        </w:tc>
        <w:tc>
          <w:tcPr>
            <w:tcW w:w="600" w:type="dxa"/>
          </w:tcPr>
          <w:p w14:paraId="67C49490"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7B84390B"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 xml:space="preserve">L07 - LECTURE 7 - VOCABULARY BUILDING - WASTE, </w:t>
            </w:r>
            <w:r w:rsidRPr="00D4683C">
              <w:rPr>
                <w:b/>
                <w:color w:val="auto"/>
                <w:sz w:val="20"/>
                <w:lang w:val="en-US"/>
              </w:rPr>
              <w:lastRenderedPageBreak/>
              <w:t>SPEND, SAVE, TOYS OF THE FUTURE, MODAL VERBS - ADVICE, PROBABILITY, POLITE REQUESTS</w:t>
            </w:r>
          </w:p>
          <w:p w14:paraId="1A8D47F2"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390DC696" w14:textId="77777777" w:rsidR="00D604D5" w:rsidRPr="00D4683C" w:rsidRDefault="00D604D5" w:rsidP="00A3490E">
            <w:pPr>
              <w:numPr>
                <w:ilvl w:val="0"/>
                <w:numId w:val="19"/>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lastRenderedPageBreak/>
              <w:t xml:space="preserve">VOCABULARY PRACTICE – WASTE, SPEND, SAVE: </w:t>
            </w:r>
            <w:r w:rsidRPr="00D4683C">
              <w:rPr>
                <w:color w:val="auto"/>
                <w:sz w:val="20"/>
                <w:lang w:val="en-US"/>
              </w:rPr>
              <w:t xml:space="preserve">VOCABULARY INTRODUCTION - PHRASES WITH WASTE AND SPEND. PHRASES WITH SPEND AND </w:t>
            </w:r>
            <w:r w:rsidRPr="00D4683C">
              <w:rPr>
                <w:color w:val="auto"/>
                <w:sz w:val="20"/>
                <w:lang w:val="en-US"/>
              </w:rPr>
              <w:lastRenderedPageBreak/>
              <w:t xml:space="preserve">WASTE WITH PREPOSITIONS. WASTE, USE, SPEND, SAVE + NOUN - PRACTICE. </w:t>
            </w:r>
          </w:p>
          <w:p w14:paraId="608840C2" w14:textId="77777777" w:rsidR="00D604D5" w:rsidRPr="00D4683C" w:rsidRDefault="00D604D5" w:rsidP="00A3490E">
            <w:pPr>
              <w:numPr>
                <w:ilvl w:val="0"/>
                <w:numId w:val="19"/>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MODALS - ADVICE: </w:t>
            </w:r>
            <w:r w:rsidRPr="00D4683C">
              <w:rPr>
                <w:color w:val="auto"/>
                <w:sz w:val="20"/>
                <w:lang w:val="en-US"/>
              </w:rPr>
              <w:t xml:space="preserve">MODAL VERBS FOR GIVING ADVICE. MODALS FOR GIVING ADVICE - PRACTICE. </w:t>
            </w:r>
          </w:p>
          <w:p w14:paraId="66292B44" w14:textId="77777777" w:rsidR="00D604D5" w:rsidRPr="00D4683C" w:rsidRDefault="00D604D5" w:rsidP="00A3490E">
            <w:pPr>
              <w:numPr>
                <w:ilvl w:val="0"/>
                <w:numId w:val="19"/>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POLITE REQUESTS: </w:t>
            </w:r>
            <w:r w:rsidRPr="00D4683C">
              <w:rPr>
                <w:color w:val="auto"/>
                <w:sz w:val="20"/>
                <w:lang w:val="en-US"/>
              </w:rPr>
              <w:t xml:space="preserve">POLITE REQUESTS - SENTENCE STRUCTURES. POLITE REQUESTS - PRACTICE. POLITE REQUESTS - PRACTICE II. </w:t>
            </w:r>
          </w:p>
          <w:p w14:paraId="546DB2E8" w14:textId="77777777" w:rsidR="00D604D5" w:rsidRPr="00D4683C" w:rsidRDefault="00D604D5" w:rsidP="00A3490E">
            <w:pPr>
              <w:numPr>
                <w:ilvl w:val="0"/>
                <w:numId w:val="19"/>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TOYS OF THE FUTURE - READING AND DISCUSSION: </w:t>
            </w:r>
            <w:r w:rsidRPr="00D4683C">
              <w:rPr>
                <w:color w:val="auto"/>
                <w:sz w:val="20"/>
                <w:lang w:val="en-US"/>
              </w:rPr>
              <w:t xml:space="preserve">TOYS OF THE FUTURE - TECHNOLOGY-BASED TOYS. TOYS OF THE FUTURE - CREATIVITY. VIDEO GAMES - THE FUTURE OF EDUCATION?. TOYS OF THE FUTURE - DISCUSSION. </w:t>
            </w:r>
          </w:p>
          <w:p w14:paraId="0F755B01" w14:textId="77777777" w:rsidR="00D604D5" w:rsidRPr="00D4683C" w:rsidRDefault="00D604D5" w:rsidP="00A3490E">
            <w:pPr>
              <w:numPr>
                <w:ilvl w:val="0"/>
                <w:numId w:val="19"/>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MODAL VERBS - PROBABILITY: </w:t>
            </w:r>
            <w:r w:rsidRPr="00D4683C">
              <w:rPr>
                <w:color w:val="auto"/>
                <w:sz w:val="20"/>
                <w:lang w:val="en-US"/>
              </w:rPr>
              <w:t xml:space="preserve">MODAL VERBS - PROBABILITY- EXPLANATION. MODAL VERBS - PROBABILITY - PRACTICE. MODAL VERBS - PROBABILITY - PRACTICE II. </w:t>
            </w:r>
          </w:p>
          <w:p w14:paraId="2430FE58" w14:textId="77777777" w:rsidR="00D604D5" w:rsidRPr="00D4683C" w:rsidRDefault="00D604D5" w:rsidP="00A3490E">
            <w:pPr>
              <w:numPr>
                <w:ilvl w:val="0"/>
                <w:numId w:val="19"/>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HOMEWORK TASK 3: </w:t>
            </w:r>
            <w:r w:rsidRPr="00D4683C">
              <w:rPr>
                <w:color w:val="auto"/>
                <w:sz w:val="20"/>
                <w:lang w:val="en-US"/>
              </w:rPr>
              <w:t xml:space="preserve">HOMEWORK TASK 3 - EXPLANATION. </w:t>
            </w:r>
          </w:p>
          <w:p w14:paraId="069A4CAA"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5E10F91D"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At the end of this lesson, students will:</w:t>
            </w:r>
          </w:p>
          <w:p w14:paraId="27EEDF8C"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1202D741"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-have practiced and revised vocabulary, idioms and phrases with waste, spend, save</w:t>
            </w:r>
          </w:p>
          <w:p w14:paraId="017E68E2"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modals for giving advice</w:t>
            </w:r>
          </w:p>
          <w:p w14:paraId="6B6AE70B"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expressing polite requests</w:t>
            </w:r>
          </w:p>
          <w:p w14:paraId="353DC90A"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extended reading skills</w:t>
            </w:r>
          </w:p>
          <w:p w14:paraId="6FCCB826"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led a discussion</w:t>
            </w:r>
          </w:p>
          <w:p w14:paraId="687BCF4D" w14:textId="222EFAE8"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assigned homework task 3</w:t>
            </w:r>
          </w:p>
        </w:tc>
      </w:tr>
      <w:tr w:rsidR="00D604D5" w:rsidRPr="00D4683C" w14:paraId="34A24182"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4D686A58" w14:textId="1BC170AF" w:rsidR="00D604D5" w:rsidRPr="00D4683C" w:rsidRDefault="00D604D5" w:rsidP="00D4683C">
            <w:pPr>
              <w:spacing w:before="0"/>
              <w:jc w:val="left"/>
              <w:rPr>
                <w:color w:val="auto"/>
                <w:sz w:val="20"/>
                <w:lang w:val="en-US"/>
              </w:rPr>
            </w:pPr>
            <w:r w:rsidRPr="00D4683C">
              <w:rPr>
                <w:color w:val="auto"/>
                <w:sz w:val="20"/>
                <w:lang w:val="en-US"/>
              </w:rPr>
              <w:lastRenderedPageBreak/>
              <w:t>8</w:t>
            </w:r>
          </w:p>
        </w:tc>
        <w:tc>
          <w:tcPr>
            <w:tcW w:w="600" w:type="dxa"/>
          </w:tcPr>
          <w:p w14:paraId="39C4A163"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477030A0"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L08 - PROGRESS TEST, SOCIAL JUSTICE, FILM REVIEW, STORY-TELLING</w:t>
            </w:r>
          </w:p>
          <w:p w14:paraId="360645EA"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29B4E90B" w14:textId="77777777" w:rsidR="00D604D5" w:rsidRPr="00D4683C" w:rsidRDefault="00D604D5" w:rsidP="00A3490E">
            <w:pPr>
              <w:numPr>
                <w:ilvl w:val="0"/>
                <w:numId w:val="20"/>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PROGRESS TEST: </w:t>
            </w:r>
            <w:r w:rsidRPr="00D4683C">
              <w:rPr>
                <w:color w:val="auto"/>
                <w:sz w:val="20"/>
                <w:lang w:val="en-US"/>
              </w:rPr>
              <w:t xml:space="preserve">PROGRESS TEST - MID-TERM ASSESSMENT. SAMPLE PROGRESS TEST - exercises I and II. SAMPLE PROGRESS TEST - exercise III. SAMPLE PROGRESS TEST - exercise IV. SAMPLE PROGRESS TEST - exercise V. SAMPLE PROGRESS TEST - exercise VI. KEY TO THE SAMPLE PROGRESS TEST, EXERCISES I AND II. KEY TO THE SAMPLE PROGRESS TEST, EXERCISE III. KEY TO THE SAMPLE PROGRESS TEST, EXERCISE IV. KEY TO THE SAMPLE PROGRESS TEST, EXERCISE V. KEY TO THE SAMPLE PROGRESS TEST, EXERCISE VI. </w:t>
            </w:r>
          </w:p>
          <w:p w14:paraId="1C5D05F8" w14:textId="77777777" w:rsidR="00D604D5" w:rsidRPr="00D4683C" w:rsidRDefault="00D604D5" w:rsidP="00A3490E">
            <w:pPr>
              <w:numPr>
                <w:ilvl w:val="0"/>
                <w:numId w:val="20"/>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READING COMPREHENSION - UNIVERSAL BASIC INCOME: </w:t>
            </w:r>
            <w:r w:rsidRPr="00D4683C">
              <w:rPr>
                <w:color w:val="auto"/>
                <w:sz w:val="20"/>
                <w:lang w:val="en-US"/>
              </w:rPr>
              <w:t xml:space="preserve">PRE-TEACHING VOCABULARY. READING COMPREHENSION - part I. READING COMPREHENSION - part II. READING COMPREHENSION CHECK I. READING COMPREHENSION CHECK II. KEY TO THE READING COMPREHENSION EXERCISES. </w:t>
            </w:r>
          </w:p>
          <w:p w14:paraId="37BAACB2" w14:textId="77777777" w:rsidR="00D604D5" w:rsidRPr="00D4683C" w:rsidRDefault="00D604D5" w:rsidP="00A3490E">
            <w:pPr>
              <w:numPr>
                <w:ilvl w:val="0"/>
                <w:numId w:val="20"/>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lastRenderedPageBreak/>
              <w:t xml:space="preserve">READING COMPREHENSION - FILM REVIEW: </w:t>
            </w:r>
            <w:r w:rsidRPr="00D4683C">
              <w:rPr>
                <w:color w:val="auto"/>
                <w:sz w:val="20"/>
                <w:lang w:val="en-US"/>
              </w:rPr>
              <w:t xml:space="preserve">READING COMPREHENSION - TEXT. READING COMPREHENSION CHECK. </w:t>
            </w:r>
          </w:p>
          <w:p w14:paraId="0F800BF3" w14:textId="77777777" w:rsidR="00D604D5" w:rsidRPr="00D4683C" w:rsidRDefault="00D604D5" w:rsidP="00A3490E">
            <w:pPr>
              <w:numPr>
                <w:ilvl w:val="0"/>
                <w:numId w:val="20"/>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READING COMPREHENSION - STORY FRAGMENT 2: </w:t>
            </w:r>
            <w:r w:rsidRPr="00D4683C">
              <w:rPr>
                <w:color w:val="auto"/>
                <w:sz w:val="20"/>
                <w:lang w:val="en-US"/>
              </w:rPr>
              <w:t xml:space="preserve">READING COMPREHENSION - STORY FRAGMENT. READING COMPREHENSION - FOLLOW-UP DISCUSSION. </w:t>
            </w:r>
            <w:r w:rsidRPr="0018493E">
              <w:rPr>
                <w:b/>
                <w:color w:val="auto"/>
                <w:sz w:val="20"/>
                <w:lang w:val="en-US"/>
              </w:rPr>
              <w:t>HOMEWORK TASK 4- EXPLANATION</w:t>
            </w:r>
            <w:r w:rsidRPr="00D4683C">
              <w:rPr>
                <w:color w:val="auto"/>
                <w:sz w:val="20"/>
                <w:lang w:val="en-US"/>
              </w:rPr>
              <w:t xml:space="preserve">. </w:t>
            </w:r>
          </w:p>
          <w:p w14:paraId="3E57103E"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7F5C47F5"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At the end of this lesson, students will:</w:t>
            </w:r>
          </w:p>
          <w:p w14:paraId="72E2C2F7"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005E7745"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completed the progress test</w:t>
            </w:r>
          </w:p>
          <w:p w14:paraId="2CDAD000"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extended reading (a newspaper article)</w:t>
            </w:r>
          </w:p>
          <w:p w14:paraId="1C5C6396"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reading and expressing opinion</w:t>
            </w:r>
          </w:p>
          <w:p w14:paraId="2D16DF62" w14:textId="075C035B"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assigned homework task 4</w:t>
            </w:r>
          </w:p>
        </w:tc>
      </w:tr>
      <w:tr w:rsidR="00D604D5" w:rsidRPr="00D4683C" w14:paraId="1CFE4ECE"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4FB7F0A4" w14:textId="1F652C2A" w:rsidR="00D604D5" w:rsidRPr="00D4683C" w:rsidRDefault="00D604D5" w:rsidP="00D4683C">
            <w:pPr>
              <w:spacing w:before="0"/>
              <w:jc w:val="left"/>
              <w:rPr>
                <w:color w:val="auto"/>
                <w:sz w:val="20"/>
                <w:lang w:val="en-US"/>
              </w:rPr>
            </w:pPr>
            <w:r w:rsidRPr="00D4683C">
              <w:rPr>
                <w:color w:val="auto"/>
                <w:sz w:val="20"/>
                <w:lang w:val="en-US"/>
              </w:rPr>
              <w:t>9</w:t>
            </w:r>
          </w:p>
        </w:tc>
        <w:tc>
          <w:tcPr>
            <w:tcW w:w="600" w:type="dxa"/>
          </w:tcPr>
          <w:p w14:paraId="5E97AA4E"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7B6D4D4C"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L09 - LECTURE 9 - TRAVEL, BESTSELLERS, PAST PERFECT, PAST PERFECT CONTINUOUS, SUBJUNCTIVE</w:t>
            </w:r>
          </w:p>
          <w:p w14:paraId="2B3B4A15"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1C95C9A5" w14:textId="77777777" w:rsidR="00D604D5" w:rsidRPr="00D4683C" w:rsidRDefault="00D604D5" w:rsidP="00A3490E">
            <w:pPr>
              <w:numPr>
                <w:ilvl w:val="0"/>
                <w:numId w:val="21"/>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TRAVEL: </w:t>
            </w:r>
            <w:r w:rsidRPr="00D4683C">
              <w:rPr>
                <w:color w:val="auto"/>
                <w:sz w:val="20"/>
                <w:lang w:val="en-US"/>
              </w:rPr>
              <w:t xml:space="preserve">DISCUSSION - TRAVEL. TRAVEL - definitions. TRAVEL - practice. TRAVEL BY PLANE. TRAVEL BY PLANE - practice. TRAVEL - Key. </w:t>
            </w:r>
          </w:p>
          <w:p w14:paraId="39657364" w14:textId="77777777" w:rsidR="00D604D5" w:rsidRPr="00D4683C" w:rsidRDefault="00D604D5" w:rsidP="00A3490E">
            <w:pPr>
              <w:numPr>
                <w:ilvl w:val="0"/>
                <w:numId w:val="21"/>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PAST PERFECT TENSE: </w:t>
            </w:r>
            <w:r w:rsidRPr="00D4683C">
              <w:rPr>
                <w:color w:val="auto"/>
                <w:sz w:val="20"/>
                <w:lang w:val="en-US"/>
              </w:rPr>
              <w:t xml:space="preserve">PAST PERFECT TENSE - PRACTICE. </w:t>
            </w:r>
          </w:p>
          <w:p w14:paraId="0408A2DE" w14:textId="77777777" w:rsidR="00D604D5" w:rsidRPr="00D4683C" w:rsidRDefault="00D604D5" w:rsidP="00A3490E">
            <w:pPr>
              <w:numPr>
                <w:ilvl w:val="0"/>
                <w:numId w:val="21"/>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PAST PERFECT TENSE - PRACTICE: </w:t>
            </w:r>
            <w:r w:rsidRPr="00D4683C">
              <w:rPr>
                <w:color w:val="auto"/>
                <w:sz w:val="20"/>
                <w:lang w:val="en-US"/>
              </w:rPr>
              <w:t xml:space="preserve">PAST PERFECT vs PAST SIMPLE TENSE - PRACTICE. PAST PERFECT vs PAST SIMPLE TENSE - PRACTICE II. PAST PERFECT vs PAST SIMPLE TENSE - KEY. </w:t>
            </w:r>
          </w:p>
          <w:p w14:paraId="5A5CC276" w14:textId="77777777" w:rsidR="00D604D5" w:rsidRPr="00D4683C" w:rsidRDefault="00D604D5" w:rsidP="00A3490E">
            <w:pPr>
              <w:numPr>
                <w:ilvl w:val="0"/>
                <w:numId w:val="21"/>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BESTSELLERS: </w:t>
            </w:r>
            <w:r w:rsidRPr="00D4683C">
              <w:rPr>
                <w:color w:val="auto"/>
                <w:sz w:val="20"/>
                <w:lang w:val="en-US"/>
              </w:rPr>
              <w:t xml:space="preserve">BESTSELLERS - DISCUSSION AND READING. Bestsellers - text reading. Bestsellers - text reading II. Bestsellers - Q&amp;amp;A. </w:t>
            </w:r>
          </w:p>
          <w:p w14:paraId="339D2254" w14:textId="77777777" w:rsidR="00D604D5" w:rsidRPr="00D4683C" w:rsidRDefault="00D604D5" w:rsidP="00A3490E">
            <w:pPr>
              <w:numPr>
                <w:ilvl w:val="0"/>
                <w:numId w:val="21"/>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PAST PERFECT CONTINUOUS TENSE: </w:t>
            </w:r>
            <w:r w:rsidRPr="00D4683C">
              <w:rPr>
                <w:color w:val="auto"/>
                <w:sz w:val="20"/>
                <w:lang w:val="en-US"/>
              </w:rPr>
              <w:t xml:space="preserve">PAST PERFECT CONTINUOUS TENSE - PRACTICE. </w:t>
            </w:r>
          </w:p>
          <w:p w14:paraId="2E3AB4DA" w14:textId="77777777" w:rsidR="00D604D5" w:rsidRPr="00D4683C" w:rsidRDefault="00D604D5" w:rsidP="00A3490E">
            <w:pPr>
              <w:numPr>
                <w:ilvl w:val="0"/>
                <w:numId w:val="21"/>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PAST PERFECT CONTINUOUS TENSE - PRACTICE: </w:t>
            </w:r>
            <w:r w:rsidRPr="00D4683C">
              <w:rPr>
                <w:color w:val="auto"/>
                <w:sz w:val="20"/>
                <w:lang w:val="en-US"/>
              </w:rPr>
              <w:t xml:space="preserve">PAST PERFECT CONTINUOUS TENSE - PRACTICE I. PAST PERFECT CONTINUOUS TENSE - PRACTICE II. PAST PERFECT CONTINUOUS TENSE - KEY. </w:t>
            </w:r>
          </w:p>
          <w:p w14:paraId="1D38DBD9" w14:textId="77777777" w:rsidR="00D604D5" w:rsidRPr="00D4683C" w:rsidRDefault="00D604D5" w:rsidP="00A3490E">
            <w:pPr>
              <w:numPr>
                <w:ilvl w:val="0"/>
                <w:numId w:val="21"/>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REGRETS - SUBJUNCTIVE, THIRD CONDITIONAL: </w:t>
            </w:r>
            <w:r w:rsidRPr="00D4683C">
              <w:rPr>
                <w:color w:val="auto"/>
                <w:sz w:val="20"/>
                <w:lang w:val="en-US"/>
              </w:rPr>
              <w:t xml:space="preserve">REGRETS - SUBJUNCTIVE, THIRD CONDITIONAL -PRACTICE. </w:t>
            </w:r>
          </w:p>
          <w:p w14:paraId="2956E6B4" w14:textId="77777777" w:rsidR="00D604D5" w:rsidRPr="00D4683C" w:rsidRDefault="00D604D5" w:rsidP="00A3490E">
            <w:pPr>
              <w:numPr>
                <w:ilvl w:val="0"/>
                <w:numId w:val="21"/>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REGRETS - SUBJUNCTIVE, THIRD CONDITIONAL -PRACTICE: </w:t>
            </w:r>
            <w:r w:rsidRPr="00D4683C">
              <w:rPr>
                <w:color w:val="auto"/>
                <w:sz w:val="20"/>
                <w:lang w:val="en-US"/>
              </w:rPr>
              <w:t xml:space="preserve">REGRETS - PRACTICE. REGRETS - KEY. </w:t>
            </w:r>
          </w:p>
          <w:p w14:paraId="05DD5D30"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6FF96118"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At the end of this lesson, students will:</w:t>
            </w:r>
          </w:p>
          <w:p w14:paraId="4B180897"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740E659D"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discussion and vocabulary on the topic of travel</w:t>
            </w:r>
          </w:p>
          <w:p w14:paraId="7D859670" w14:textId="3DA08D86"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introduced to and practiced past perfect tense and past perfect continuous tense</w:t>
            </w:r>
          </w:p>
          <w:p w14:paraId="16AF692D"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extended reading</w:t>
            </w:r>
          </w:p>
          <w:p w14:paraId="184CAD17" w14:textId="6D9EA17D"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introduced to and practiced subjunctive and third conditional</w:t>
            </w:r>
          </w:p>
        </w:tc>
      </w:tr>
      <w:tr w:rsidR="00D604D5" w:rsidRPr="00D4683C" w14:paraId="7CF221FD"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6321FEF0" w14:textId="08E950DC" w:rsidR="00D604D5" w:rsidRPr="00D4683C" w:rsidRDefault="00D604D5" w:rsidP="00D4683C">
            <w:pPr>
              <w:spacing w:before="0"/>
              <w:jc w:val="left"/>
              <w:rPr>
                <w:color w:val="auto"/>
                <w:sz w:val="20"/>
                <w:lang w:val="en-US"/>
              </w:rPr>
            </w:pPr>
            <w:r w:rsidRPr="00D4683C">
              <w:rPr>
                <w:color w:val="auto"/>
                <w:sz w:val="20"/>
                <w:lang w:val="en-US"/>
              </w:rPr>
              <w:t>10</w:t>
            </w:r>
          </w:p>
        </w:tc>
        <w:tc>
          <w:tcPr>
            <w:tcW w:w="600" w:type="dxa"/>
          </w:tcPr>
          <w:p w14:paraId="2A3E2FAE"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2EB7EEAB"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L10 - LECTURE 10 - PREPARING ORAL PRESENTATIONS, BUSINESS PLANS, RELATIVE CLAUSES</w:t>
            </w:r>
          </w:p>
          <w:p w14:paraId="614BE265"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37393973" w14:textId="77777777" w:rsidR="00D604D5" w:rsidRPr="00D4683C" w:rsidRDefault="00D604D5" w:rsidP="00A3490E">
            <w:pPr>
              <w:numPr>
                <w:ilvl w:val="0"/>
                <w:numId w:val="22"/>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ORAL PRESENTATIONS - PREPARATION: </w:t>
            </w:r>
            <w:r w:rsidRPr="00D4683C">
              <w:rPr>
                <w:color w:val="auto"/>
                <w:sz w:val="20"/>
                <w:lang w:val="en-US"/>
              </w:rPr>
              <w:t xml:space="preserve">ORAL PRESENTATIONS. ORAL PRESENTATIONS - FACTORS. HOW TO PREPARE ORAL PRESENTATIONS. CONTENT OF ORAL PRESENTATIONS. LANGUAGE CHECK. ORAL PRESENTATIONS - CHECKLIST. ORAL </w:t>
            </w:r>
            <w:r w:rsidRPr="00D4683C">
              <w:rPr>
                <w:color w:val="auto"/>
                <w:sz w:val="20"/>
                <w:lang w:val="en-US"/>
              </w:rPr>
              <w:lastRenderedPageBreak/>
              <w:t xml:space="preserve">PRESENTATIONS - TASK. ORAL PRESENTATIONS - ASSESSMENT. </w:t>
            </w:r>
          </w:p>
          <w:p w14:paraId="295DB4D0" w14:textId="77777777" w:rsidR="00D604D5" w:rsidRPr="00D4683C" w:rsidRDefault="00D604D5" w:rsidP="00A3490E">
            <w:pPr>
              <w:numPr>
                <w:ilvl w:val="0"/>
                <w:numId w:val="22"/>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RELATIVE CLAUSES: </w:t>
            </w:r>
            <w:r w:rsidRPr="00D4683C">
              <w:rPr>
                <w:color w:val="auto"/>
                <w:sz w:val="20"/>
                <w:lang w:val="en-US"/>
              </w:rPr>
              <w:t xml:space="preserve">RELATIVE CLAUSES  - PRACTICE. </w:t>
            </w:r>
          </w:p>
          <w:p w14:paraId="0AEE66B5" w14:textId="77777777" w:rsidR="00D604D5" w:rsidRPr="00D4683C" w:rsidRDefault="00D604D5" w:rsidP="00A3490E">
            <w:pPr>
              <w:numPr>
                <w:ilvl w:val="0"/>
                <w:numId w:val="22"/>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RELATIVE CLAUSES  - PRACTICE: </w:t>
            </w:r>
            <w:r w:rsidRPr="00D4683C">
              <w:rPr>
                <w:color w:val="auto"/>
                <w:sz w:val="20"/>
                <w:lang w:val="en-US"/>
              </w:rPr>
              <w:t xml:space="preserve">Relative clauses - Practice. Relative clauses - Practice II. Relative clauses - Key 2. </w:t>
            </w:r>
          </w:p>
          <w:p w14:paraId="76E6EABE" w14:textId="77777777" w:rsidR="00D604D5" w:rsidRPr="00D4683C" w:rsidRDefault="00D604D5" w:rsidP="00A3490E">
            <w:pPr>
              <w:numPr>
                <w:ilvl w:val="0"/>
                <w:numId w:val="22"/>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DEFINING AND NON-DEFINING RELATIVE CLAUSES: </w:t>
            </w:r>
            <w:r w:rsidRPr="00D4683C">
              <w:rPr>
                <w:color w:val="auto"/>
                <w:sz w:val="20"/>
                <w:lang w:val="en-US"/>
              </w:rPr>
              <w:t xml:space="preserve">DEFINING AND NONDEFINING RELATIVE CLAUSES-PRACTICE. </w:t>
            </w:r>
          </w:p>
          <w:p w14:paraId="13C875AF" w14:textId="77777777" w:rsidR="00D604D5" w:rsidRPr="00D4683C" w:rsidRDefault="00D604D5" w:rsidP="00A3490E">
            <w:pPr>
              <w:numPr>
                <w:ilvl w:val="0"/>
                <w:numId w:val="22"/>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DEFINING AND NONDEFINING RELATIVE CLAUSES-PRACTICE: </w:t>
            </w:r>
            <w:r w:rsidRPr="00D4683C">
              <w:rPr>
                <w:color w:val="auto"/>
                <w:sz w:val="20"/>
                <w:lang w:val="en-US"/>
              </w:rPr>
              <w:t xml:space="preserve">Defining and non-defining relative clauses - Practice. Defining and non-defining relative clauses - KEY. </w:t>
            </w:r>
          </w:p>
          <w:p w14:paraId="0C577B64" w14:textId="77777777" w:rsidR="00D604D5" w:rsidRPr="00D4683C" w:rsidRDefault="00D604D5" w:rsidP="00A3490E">
            <w:pPr>
              <w:numPr>
                <w:ilvl w:val="0"/>
                <w:numId w:val="22"/>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BUSINESS PLAN: </w:t>
            </w:r>
            <w:r w:rsidRPr="00D4683C">
              <w:rPr>
                <w:color w:val="auto"/>
                <w:sz w:val="20"/>
                <w:lang w:val="en-US"/>
              </w:rPr>
              <w:t xml:space="preserve">BUSINESS PLAN - SPEAKING. BUSINESS PLAN - Listening. </w:t>
            </w:r>
          </w:p>
          <w:p w14:paraId="13256361"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7A079C6B"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At the end of this lesson, students will:</w:t>
            </w:r>
          </w:p>
          <w:p w14:paraId="1459DF9F"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1C440D8C" w14:textId="00614B4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provided with detailed explanation about the oral presentation</w:t>
            </w:r>
          </w:p>
          <w:p w14:paraId="79C86203" w14:textId="7FE88C0B"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-have been introduced to and practiced relative clauses</w:t>
            </w:r>
          </w:p>
          <w:p w14:paraId="1C622E9F" w14:textId="1A1ACF3D"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listening and speaking on the topic of business plans</w:t>
            </w:r>
          </w:p>
        </w:tc>
      </w:tr>
      <w:tr w:rsidR="00D604D5" w:rsidRPr="00D4683C" w14:paraId="3BB49AE9"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700EE875" w14:textId="17650919" w:rsidR="00D604D5" w:rsidRPr="00D4683C" w:rsidRDefault="00D604D5" w:rsidP="00D4683C">
            <w:pPr>
              <w:spacing w:before="0"/>
              <w:jc w:val="left"/>
              <w:rPr>
                <w:color w:val="auto"/>
                <w:sz w:val="20"/>
                <w:lang w:val="en-US"/>
              </w:rPr>
            </w:pPr>
            <w:r w:rsidRPr="00D4683C">
              <w:rPr>
                <w:color w:val="auto"/>
                <w:sz w:val="20"/>
                <w:lang w:val="en-US"/>
              </w:rPr>
              <w:lastRenderedPageBreak/>
              <w:t>11</w:t>
            </w:r>
          </w:p>
        </w:tc>
        <w:tc>
          <w:tcPr>
            <w:tcW w:w="600" w:type="dxa"/>
          </w:tcPr>
          <w:p w14:paraId="06F8D2F5"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12C1BDA0"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L11 - LECTURE 11 - CELEBRITIES, FINANCES, PASSIVE, CONTRASTING IDEAS</w:t>
            </w:r>
          </w:p>
          <w:p w14:paraId="2D945494"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2E7D871C" w14:textId="77777777" w:rsidR="00D604D5" w:rsidRPr="00D4683C" w:rsidRDefault="00D604D5" w:rsidP="00A3490E">
            <w:pPr>
              <w:numPr>
                <w:ilvl w:val="0"/>
                <w:numId w:val="2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CELEBRITIES: </w:t>
            </w:r>
            <w:r w:rsidRPr="00D4683C">
              <w:rPr>
                <w:color w:val="auto"/>
                <w:sz w:val="20"/>
                <w:lang w:val="en-US"/>
              </w:rPr>
              <w:t xml:space="preserve">CELEBRITIES - LISTENING PRACTICE. CELEBRITIES. </w:t>
            </w:r>
          </w:p>
          <w:p w14:paraId="20B512BE" w14:textId="77777777" w:rsidR="00D604D5" w:rsidRPr="00D4683C" w:rsidRDefault="00D604D5" w:rsidP="00A3490E">
            <w:pPr>
              <w:numPr>
                <w:ilvl w:val="0"/>
                <w:numId w:val="2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PASSIVE VOICE: </w:t>
            </w:r>
            <w:r w:rsidRPr="00D4683C">
              <w:rPr>
                <w:color w:val="auto"/>
                <w:sz w:val="20"/>
                <w:lang w:val="en-US"/>
              </w:rPr>
              <w:t xml:space="preserve">PASSIVE VOICE - PRACTICE. </w:t>
            </w:r>
          </w:p>
          <w:p w14:paraId="5D9CC722" w14:textId="77777777" w:rsidR="00D604D5" w:rsidRPr="00D4683C" w:rsidRDefault="00D604D5" w:rsidP="00A3490E">
            <w:pPr>
              <w:numPr>
                <w:ilvl w:val="0"/>
                <w:numId w:val="2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PASSIVE VOICE - PRACTICE: </w:t>
            </w:r>
            <w:r w:rsidRPr="00D4683C">
              <w:rPr>
                <w:color w:val="auto"/>
                <w:sz w:val="20"/>
                <w:lang w:val="en-US"/>
              </w:rPr>
              <w:t xml:space="preserve">PASSIVE VOICE - PRACTICE I. PASSIVE VOICE - PRACTICE II. PASSIVE VOICE - Key. </w:t>
            </w:r>
          </w:p>
          <w:p w14:paraId="62904176" w14:textId="77777777" w:rsidR="00D604D5" w:rsidRPr="00D4683C" w:rsidRDefault="00D604D5" w:rsidP="00A3490E">
            <w:pPr>
              <w:numPr>
                <w:ilvl w:val="0"/>
                <w:numId w:val="2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VOCABULARY - MONEY: </w:t>
            </w:r>
            <w:r w:rsidRPr="00D4683C">
              <w:rPr>
                <w:color w:val="auto"/>
                <w:sz w:val="20"/>
                <w:lang w:val="en-US"/>
              </w:rPr>
              <w:t xml:space="preserve">VOCABULARY BUILDING - MONEY. </w:t>
            </w:r>
          </w:p>
          <w:p w14:paraId="532C2B1A" w14:textId="77777777" w:rsidR="00D604D5" w:rsidRPr="00D4683C" w:rsidRDefault="00D604D5" w:rsidP="00A3490E">
            <w:pPr>
              <w:numPr>
                <w:ilvl w:val="0"/>
                <w:numId w:val="2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READING AND SPEAKING PRACTICE - SAVING MONEY: </w:t>
            </w:r>
            <w:r w:rsidRPr="00D4683C">
              <w:rPr>
                <w:color w:val="auto"/>
                <w:sz w:val="20"/>
                <w:lang w:val="en-US"/>
              </w:rPr>
              <w:t xml:space="preserve">READING COMPREHENSION - MONEY SAVING. MONEY SAVING - SPEAKING. </w:t>
            </w:r>
          </w:p>
          <w:p w14:paraId="607E591D" w14:textId="77777777" w:rsidR="00D604D5" w:rsidRPr="00D4683C" w:rsidRDefault="00D604D5" w:rsidP="00A3490E">
            <w:pPr>
              <w:numPr>
                <w:ilvl w:val="0"/>
                <w:numId w:val="23"/>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CONTRASTING IDEAS: </w:t>
            </w:r>
            <w:r w:rsidRPr="00D4683C">
              <w:rPr>
                <w:color w:val="auto"/>
                <w:sz w:val="20"/>
                <w:lang w:val="en-US"/>
              </w:rPr>
              <w:t xml:space="preserve">CONTRASTING IDEAS - PRACTICE. CONTRASTING IDEAS - Key. </w:t>
            </w:r>
          </w:p>
          <w:p w14:paraId="6A2D911D"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17517ED4"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At the end of this lesson, students will:</w:t>
            </w:r>
          </w:p>
          <w:p w14:paraId="2D619E7F"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12A59095"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listening</w:t>
            </w:r>
          </w:p>
          <w:p w14:paraId="7C6A47AF"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introduced to and practiced passive voice (present simple and past simple=</w:t>
            </w:r>
          </w:p>
          <w:p w14:paraId="2E455C8C"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and practiced vocabulary associated with money</w:t>
            </w:r>
          </w:p>
          <w:p w14:paraId="150A3279"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introduced to and practiced how to express contrasting ideas</w:t>
            </w:r>
          </w:p>
          <w:p w14:paraId="7124EEBB" w14:textId="25B8CDD4"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r>
      <w:tr w:rsidR="00D604D5" w:rsidRPr="00D4683C" w14:paraId="542A3DF7"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1AA7B1EA" w14:textId="35FC28DF" w:rsidR="00D604D5" w:rsidRPr="00D4683C" w:rsidRDefault="00D604D5" w:rsidP="00D4683C">
            <w:pPr>
              <w:spacing w:before="0"/>
              <w:jc w:val="left"/>
              <w:rPr>
                <w:color w:val="auto"/>
                <w:sz w:val="20"/>
                <w:lang w:val="en-US"/>
              </w:rPr>
            </w:pPr>
            <w:r w:rsidRPr="00D4683C">
              <w:rPr>
                <w:color w:val="auto"/>
                <w:sz w:val="20"/>
                <w:lang w:val="en-US"/>
              </w:rPr>
              <w:t>12</w:t>
            </w:r>
          </w:p>
        </w:tc>
        <w:tc>
          <w:tcPr>
            <w:tcW w:w="600" w:type="dxa"/>
          </w:tcPr>
          <w:p w14:paraId="2E612C9C"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60F924E7"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 xml:space="preserve">L12 - LECTURE 12 - HAPPINESS, JOB </w:t>
            </w:r>
            <w:r w:rsidRPr="00D4683C">
              <w:rPr>
                <w:b/>
                <w:color w:val="auto"/>
                <w:sz w:val="20"/>
                <w:lang w:val="en-US"/>
              </w:rPr>
              <w:lastRenderedPageBreak/>
              <w:t>INTERVIEWS, REPORTED STATEMENTS, REPORTED QUESTIONS, REVISION OF FUTURE TENSES</w:t>
            </w:r>
          </w:p>
          <w:p w14:paraId="51098FA7"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76D8DC6C" w14:textId="77777777" w:rsidR="00D604D5" w:rsidRPr="00D4683C" w:rsidRDefault="00D604D5" w:rsidP="00A3490E">
            <w:pPr>
              <w:numPr>
                <w:ilvl w:val="0"/>
                <w:numId w:val="2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lastRenderedPageBreak/>
              <w:t xml:space="preserve">REPORTED STATEMENTS: </w:t>
            </w:r>
            <w:r w:rsidRPr="00D4683C">
              <w:rPr>
                <w:color w:val="auto"/>
                <w:sz w:val="20"/>
                <w:lang w:val="en-US"/>
              </w:rPr>
              <w:t xml:space="preserve">REPORTED STATEMENTS - EXPLANATION. </w:t>
            </w:r>
          </w:p>
          <w:p w14:paraId="788D0481" w14:textId="77777777" w:rsidR="00D604D5" w:rsidRPr="00D4683C" w:rsidRDefault="00D604D5" w:rsidP="00A3490E">
            <w:pPr>
              <w:numPr>
                <w:ilvl w:val="0"/>
                <w:numId w:val="2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lastRenderedPageBreak/>
              <w:t xml:space="preserve">REPORTED STATEMENTS - PRACTICE: </w:t>
            </w:r>
            <w:r w:rsidRPr="00D4683C">
              <w:rPr>
                <w:color w:val="auto"/>
                <w:sz w:val="20"/>
                <w:lang w:val="en-US"/>
              </w:rPr>
              <w:t xml:space="preserve">REPORTED STATEMENTS - PRACTICE I. REPORTED STATEMENTS - KEY. </w:t>
            </w:r>
          </w:p>
          <w:p w14:paraId="54F2D102" w14:textId="77777777" w:rsidR="00D604D5" w:rsidRPr="00D4683C" w:rsidRDefault="00D604D5" w:rsidP="00A3490E">
            <w:pPr>
              <w:numPr>
                <w:ilvl w:val="0"/>
                <w:numId w:val="2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LISTENING PRACTICE - HAPPINESS: </w:t>
            </w:r>
            <w:r w:rsidRPr="00D4683C">
              <w:rPr>
                <w:color w:val="auto"/>
                <w:sz w:val="20"/>
                <w:lang w:val="en-US"/>
              </w:rPr>
              <w:t xml:space="preserve">SPEAKING AND LISTENING PRACTICE - HAPPINESS. </w:t>
            </w:r>
          </w:p>
          <w:p w14:paraId="02491538" w14:textId="77777777" w:rsidR="00D604D5" w:rsidRPr="00D4683C" w:rsidRDefault="00D604D5" w:rsidP="00A3490E">
            <w:pPr>
              <w:numPr>
                <w:ilvl w:val="0"/>
                <w:numId w:val="2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REPORTED QUESTIONS: </w:t>
            </w:r>
            <w:r w:rsidRPr="00D4683C">
              <w:rPr>
                <w:color w:val="auto"/>
                <w:sz w:val="20"/>
                <w:lang w:val="en-US"/>
              </w:rPr>
              <w:t xml:space="preserve">DIRECT AND INDIRECT QUESTIONS. REPORTED QUESTIONS. </w:t>
            </w:r>
          </w:p>
          <w:p w14:paraId="48BFB081" w14:textId="77777777" w:rsidR="00D604D5" w:rsidRPr="00D4683C" w:rsidRDefault="00D604D5" w:rsidP="00A3490E">
            <w:pPr>
              <w:numPr>
                <w:ilvl w:val="0"/>
                <w:numId w:val="2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REPORTED QUESTIONS - PRACTICE: </w:t>
            </w:r>
            <w:r w:rsidRPr="00D4683C">
              <w:rPr>
                <w:color w:val="auto"/>
                <w:sz w:val="20"/>
                <w:lang w:val="en-US"/>
              </w:rPr>
              <w:t xml:space="preserve">DIRECT AND INDIRECT QUESTIONS - PRACTICE. DIRECT AND INDIRECT QUESTIONS - KEY. REPORTED QUESTIONS - PRACTICE I. REPORTED QUESTIONS - KEY. </w:t>
            </w:r>
          </w:p>
          <w:p w14:paraId="7CE31051" w14:textId="77777777" w:rsidR="00D604D5" w:rsidRPr="00D4683C" w:rsidRDefault="00D604D5" w:rsidP="00A3490E">
            <w:pPr>
              <w:numPr>
                <w:ilvl w:val="0"/>
                <w:numId w:val="2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SPEAKING – JOB INTERVIEWS: </w:t>
            </w:r>
            <w:r w:rsidRPr="00D4683C">
              <w:rPr>
                <w:color w:val="auto"/>
                <w:sz w:val="20"/>
                <w:lang w:val="en-US"/>
              </w:rPr>
              <w:t xml:space="preserve">VOCABULARY BUILDING - JOB INTERVIEWS. ROLE PLAY – JOB INTERVIEW. </w:t>
            </w:r>
          </w:p>
          <w:p w14:paraId="2DF5E0E6" w14:textId="77777777" w:rsidR="00D604D5" w:rsidRPr="00D4683C" w:rsidRDefault="00D604D5" w:rsidP="00A3490E">
            <w:pPr>
              <w:numPr>
                <w:ilvl w:val="0"/>
                <w:numId w:val="2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EXPRESSING FUTURE: </w:t>
            </w:r>
            <w:r w:rsidRPr="00D4683C">
              <w:rPr>
                <w:color w:val="auto"/>
                <w:sz w:val="20"/>
                <w:lang w:val="en-US"/>
              </w:rPr>
              <w:t xml:space="preserve">EXPRESSING THE FUTURE. REVISION OF FUTURE TENSES. MAKING PREDICTIONS. FUTURE - KEY. </w:t>
            </w:r>
          </w:p>
          <w:p w14:paraId="4CC19991" w14:textId="77777777" w:rsidR="00D604D5" w:rsidRPr="00D4683C" w:rsidRDefault="00D604D5" w:rsidP="00A3490E">
            <w:pPr>
              <w:numPr>
                <w:ilvl w:val="0"/>
                <w:numId w:val="24"/>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HOMEWORK TASK 5: </w:t>
            </w:r>
            <w:r w:rsidRPr="00D4683C">
              <w:rPr>
                <w:color w:val="auto"/>
                <w:sz w:val="20"/>
                <w:lang w:val="en-US"/>
              </w:rPr>
              <w:t xml:space="preserve">HOMEWORK TASK 5 - EXPLANATION. </w:t>
            </w:r>
          </w:p>
          <w:p w14:paraId="3A2D2A7D"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3DBCF730"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At the end of this lesson, students will:</w:t>
            </w:r>
          </w:p>
          <w:p w14:paraId="433F189C" w14:textId="20032D4E"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-have been introduced to and practiced reported statements and  reported questions</w:t>
            </w:r>
          </w:p>
          <w:p w14:paraId="34EDC368"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listening, speaking and vocabulary on the topic of happiness</w:t>
            </w:r>
          </w:p>
          <w:p w14:paraId="206E3DDB" w14:textId="7913B9F6"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and role-played job interviews scenarios</w:t>
            </w:r>
          </w:p>
          <w:p w14:paraId="1BFFFD82"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ways how to express future</w:t>
            </w:r>
          </w:p>
          <w:p w14:paraId="7CA38155" w14:textId="14184BC8"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assigned homework task 5</w:t>
            </w:r>
          </w:p>
          <w:p w14:paraId="71C3DCF1"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r>
      <w:tr w:rsidR="00D604D5" w:rsidRPr="00D4683C" w14:paraId="67B2E26C"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7397FF00" w14:textId="27A58627" w:rsidR="00D604D5" w:rsidRPr="00D4683C" w:rsidRDefault="00D604D5" w:rsidP="00D4683C">
            <w:pPr>
              <w:spacing w:before="0"/>
              <w:jc w:val="left"/>
              <w:rPr>
                <w:color w:val="auto"/>
                <w:sz w:val="20"/>
                <w:lang w:val="en-US"/>
              </w:rPr>
            </w:pPr>
            <w:r w:rsidRPr="00D4683C">
              <w:rPr>
                <w:color w:val="auto"/>
                <w:sz w:val="20"/>
                <w:lang w:val="en-US"/>
              </w:rPr>
              <w:lastRenderedPageBreak/>
              <w:t>13</w:t>
            </w:r>
          </w:p>
        </w:tc>
        <w:tc>
          <w:tcPr>
            <w:tcW w:w="600" w:type="dxa"/>
          </w:tcPr>
          <w:p w14:paraId="291EA4C7"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17A430D9"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L13 - LECTURE 13 - LOSING WEIGHT, NEW YEAR'S RESOLUTIONS</w:t>
            </w:r>
          </w:p>
          <w:p w14:paraId="10F2C469"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4C659FE0" w14:textId="77777777" w:rsidR="00D604D5" w:rsidRPr="00D4683C" w:rsidRDefault="00D604D5" w:rsidP="00A3490E">
            <w:pPr>
              <w:numPr>
                <w:ilvl w:val="0"/>
                <w:numId w:val="2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READING COMPREHENSION - LOSING WEIGHT: </w:t>
            </w:r>
            <w:r w:rsidRPr="00D4683C">
              <w:rPr>
                <w:color w:val="auto"/>
                <w:sz w:val="20"/>
                <w:lang w:val="en-US"/>
              </w:rPr>
              <w:t xml:space="preserve">PRE-TEACHING VOCABULARY. READING COMPREHENSION, PART I. READING COMPREHENSION, PART II. READING COMPREHENSION, PART III. READING COMPREHENSION CHECK. KEY TO THE READING COMPREHENSION ACTIVITIES. </w:t>
            </w:r>
          </w:p>
          <w:p w14:paraId="71B322E6" w14:textId="77777777" w:rsidR="00D604D5" w:rsidRPr="00D4683C" w:rsidRDefault="00D604D5" w:rsidP="00A3490E">
            <w:pPr>
              <w:numPr>
                <w:ilvl w:val="0"/>
                <w:numId w:val="2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LISTENING PRACTICE: </w:t>
            </w:r>
            <w:r w:rsidRPr="00D4683C">
              <w:rPr>
                <w:color w:val="auto"/>
                <w:sz w:val="20"/>
                <w:lang w:val="en-US"/>
              </w:rPr>
              <w:t>PRE-LISTENING PRACTICE. PRE-LISTENING PRACTICE - GENERAL IDEAS. PRE-LISTENING PRACTICE - INTERACTIVE STORY-TELLING, part I. PRE-LISTENING PRACTICE - INTERACTIVE STORY-TELLING, part II. PRE-LISTENING PRACTICE - INTERACTIVE STORY-TELLING, part III. PRE-LISTENING PRACTICE - INTERACTIVE STORY-TELLING, part IV. PRE-LISTENING PRACTICE - INTERACTIVE STORY-TELLING, part V. PRE-LISTENING PRACTICE - INTERACTIVE STORY-TELLING, part VI. PRE-</w:t>
            </w:r>
            <w:r w:rsidRPr="00D4683C">
              <w:rPr>
                <w:color w:val="auto"/>
                <w:sz w:val="20"/>
                <w:lang w:val="en-US"/>
              </w:rPr>
              <w:lastRenderedPageBreak/>
              <w:t xml:space="preserve">LISTENING PRACTICE - INTERACTIVE STORY-TELLING, part VII. PRE-LISTENING PRACTICE - INTERACTIVE STORY-TELLING, part VIII. PRE-LISTENING PRACTICE - INTERACTIVE STORY-TELLING, part IX. PRE-LISTENING PRACTICE - READING. PRE-LISTENING PRACTICE - VOCABULARY. PRE-LISTENING PRACTICE - QUESTIONS. LISTENING PRACTICE - SONG. </w:t>
            </w:r>
          </w:p>
          <w:p w14:paraId="004EB92F" w14:textId="77777777" w:rsidR="00D604D5" w:rsidRPr="00D4683C" w:rsidRDefault="00D604D5" w:rsidP="00A3490E">
            <w:pPr>
              <w:numPr>
                <w:ilvl w:val="0"/>
                <w:numId w:val="25"/>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READING COMPREHENSION - NEW YEAR'S RESOLUTIONS: </w:t>
            </w:r>
            <w:r w:rsidRPr="00D4683C">
              <w:rPr>
                <w:color w:val="auto"/>
                <w:sz w:val="20"/>
                <w:lang w:val="en-US"/>
              </w:rPr>
              <w:t xml:space="preserve">PRE-READING PRACTICE. READING COMPREHENSION - part I. READING COMPREHENSION - part II. READING COMPREHENSION QUESTIONS. READING COMPREHENSION - FOLLOW-UP. </w:t>
            </w:r>
          </w:p>
          <w:p w14:paraId="6722FBA4"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04D214E6"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lastRenderedPageBreak/>
              <w:t>At the end of this lesson, students will:</w:t>
            </w:r>
          </w:p>
          <w:p w14:paraId="49651649"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4614C510"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extended reading (a newspaper article)</w:t>
            </w:r>
          </w:p>
          <w:p w14:paraId="53D33C79"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guided listening</w:t>
            </w:r>
          </w:p>
          <w:p w14:paraId="441CABEE" w14:textId="69C3E192"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practiced speaking</w:t>
            </w:r>
          </w:p>
        </w:tc>
      </w:tr>
      <w:tr w:rsidR="00D604D5" w:rsidRPr="00D4683C" w14:paraId="12D041E0"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54A526AB" w14:textId="25D8C8C9" w:rsidR="00D604D5" w:rsidRPr="00D4683C" w:rsidRDefault="00D604D5" w:rsidP="00D4683C">
            <w:pPr>
              <w:spacing w:before="0"/>
              <w:jc w:val="left"/>
              <w:rPr>
                <w:color w:val="auto"/>
                <w:sz w:val="20"/>
                <w:lang w:val="en-US"/>
              </w:rPr>
            </w:pPr>
            <w:r w:rsidRPr="00D4683C">
              <w:rPr>
                <w:color w:val="auto"/>
                <w:sz w:val="20"/>
                <w:lang w:val="en-US"/>
              </w:rPr>
              <w:t>14</w:t>
            </w:r>
          </w:p>
        </w:tc>
        <w:tc>
          <w:tcPr>
            <w:tcW w:w="600" w:type="dxa"/>
          </w:tcPr>
          <w:p w14:paraId="5EC95B5D"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6DC2F88B"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L14 - LECTURE 14 - ASSESSMENT OF ORAL PRESENTATIONS</w:t>
            </w:r>
          </w:p>
          <w:p w14:paraId="6BC5CCB4"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1E4AF7EC" w14:textId="77777777" w:rsidR="00D604D5" w:rsidRPr="00D4683C" w:rsidRDefault="00D604D5" w:rsidP="00A3490E">
            <w:pPr>
              <w:numPr>
                <w:ilvl w:val="0"/>
                <w:numId w:val="26"/>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ASSESSMENT OF ORAL PRESENTATIONS: </w:t>
            </w:r>
            <w:r w:rsidRPr="00D4683C">
              <w:rPr>
                <w:color w:val="auto"/>
                <w:sz w:val="20"/>
                <w:lang w:val="en-US"/>
              </w:rPr>
              <w:t xml:space="preserve">ORAL PRESENTATIONS - KEY ASPECTS OF ASSESSMENT. </w:t>
            </w:r>
          </w:p>
          <w:p w14:paraId="3D15ED2E"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1AB1824C"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At the end of this lesson, students will:</w:t>
            </w:r>
          </w:p>
          <w:p w14:paraId="06C74857"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0D38CC64" w14:textId="262EE72E"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delivered oral presentations</w:t>
            </w:r>
          </w:p>
        </w:tc>
      </w:tr>
      <w:tr w:rsidR="00D604D5" w:rsidRPr="00D4683C" w14:paraId="600E5F45" w14:textId="77777777" w:rsidTr="00D604D5">
        <w:tc>
          <w:tcPr>
            <w:cnfStyle w:val="001000000000" w:firstRow="0" w:lastRow="0" w:firstColumn="1" w:lastColumn="0" w:oddVBand="0" w:evenVBand="0" w:oddHBand="0" w:evenHBand="0" w:firstRowFirstColumn="0" w:firstRowLastColumn="0" w:lastRowFirstColumn="0" w:lastRowLastColumn="0"/>
            <w:tcW w:w="600" w:type="dxa"/>
          </w:tcPr>
          <w:p w14:paraId="5A7BEB24" w14:textId="26E05270" w:rsidR="00D604D5" w:rsidRPr="00D4683C" w:rsidRDefault="00D604D5" w:rsidP="00D4683C">
            <w:pPr>
              <w:spacing w:before="0"/>
              <w:jc w:val="left"/>
              <w:rPr>
                <w:color w:val="auto"/>
                <w:sz w:val="20"/>
                <w:lang w:val="en-US"/>
              </w:rPr>
            </w:pPr>
            <w:r w:rsidRPr="00D4683C">
              <w:rPr>
                <w:color w:val="auto"/>
                <w:sz w:val="20"/>
                <w:lang w:val="en-US"/>
              </w:rPr>
              <w:t>15</w:t>
            </w:r>
          </w:p>
        </w:tc>
        <w:tc>
          <w:tcPr>
            <w:tcW w:w="600" w:type="dxa"/>
          </w:tcPr>
          <w:p w14:paraId="5EF8A9D4"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04981D7C"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r w:rsidRPr="00D4683C">
              <w:rPr>
                <w:b/>
                <w:color w:val="auto"/>
                <w:sz w:val="20"/>
                <w:lang w:val="en-US"/>
              </w:rPr>
              <w:t>L15 - LECTURE 15 - COURSE REVISION, EXAM TIPS</w:t>
            </w:r>
          </w:p>
          <w:p w14:paraId="5AAFCE00"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b/>
                <w:color w:val="auto"/>
                <w:sz w:val="20"/>
                <w:lang w:val="en-US"/>
              </w:rPr>
            </w:pPr>
          </w:p>
        </w:tc>
        <w:tc>
          <w:tcPr>
            <w:tcW w:w="6000" w:type="dxa"/>
          </w:tcPr>
          <w:p w14:paraId="257EB96F" w14:textId="77777777" w:rsidR="00D604D5" w:rsidRPr="00D4683C" w:rsidRDefault="00D604D5" w:rsidP="00A3490E">
            <w:pPr>
              <w:numPr>
                <w:ilvl w:val="0"/>
                <w:numId w:val="2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COURSE REVISION: </w:t>
            </w:r>
            <w:r w:rsidRPr="00D4683C">
              <w:rPr>
                <w:color w:val="auto"/>
                <w:sz w:val="20"/>
                <w:lang w:val="en-US"/>
              </w:rPr>
              <w:t xml:space="preserve">COURSE REVISION - GRAMMAR, VOCABULARY, SKILLS. </w:t>
            </w:r>
          </w:p>
          <w:p w14:paraId="099C8C3A" w14:textId="77777777" w:rsidR="00D604D5" w:rsidRPr="00D4683C" w:rsidRDefault="00D604D5" w:rsidP="00A3490E">
            <w:pPr>
              <w:numPr>
                <w:ilvl w:val="0"/>
                <w:numId w:val="2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GRAMMAR REVISION: </w:t>
            </w:r>
            <w:r w:rsidRPr="00D4683C">
              <w:rPr>
                <w:color w:val="auto"/>
                <w:sz w:val="20"/>
                <w:lang w:val="en-US"/>
              </w:rPr>
              <w:t xml:space="preserve">GRAMMAR REVISION - GENERAL. GRAMMAR UNITS - REVISION. </w:t>
            </w:r>
          </w:p>
          <w:p w14:paraId="55BC49B0" w14:textId="77777777" w:rsidR="00D604D5" w:rsidRPr="00D4683C" w:rsidRDefault="00D604D5" w:rsidP="00A3490E">
            <w:pPr>
              <w:numPr>
                <w:ilvl w:val="0"/>
                <w:numId w:val="2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VOCABULARY REVISION: </w:t>
            </w:r>
            <w:r w:rsidRPr="00D4683C">
              <w:rPr>
                <w:color w:val="auto"/>
                <w:sz w:val="20"/>
                <w:lang w:val="en-US"/>
              </w:rPr>
              <w:t xml:space="preserve">VOCABULARY REVISION - GENERAL. </w:t>
            </w:r>
          </w:p>
          <w:p w14:paraId="3363BCC1" w14:textId="77777777" w:rsidR="00D604D5" w:rsidRPr="00D4683C" w:rsidRDefault="00D604D5" w:rsidP="00A3490E">
            <w:pPr>
              <w:numPr>
                <w:ilvl w:val="0"/>
                <w:numId w:val="2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REVISION OF LANGUAGE FUNCTIONS: </w:t>
            </w:r>
            <w:r w:rsidRPr="00D4683C">
              <w:rPr>
                <w:color w:val="auto"/>
                <w:sz w:val="20"/>
                <w:lang w:val="en-US"/>
              </w:rPr>
              <w:t xml:space="preserve">REVISION OF LANGUAGE FUNCTIONS -QUESTION TYPES, FUNCTIONS, INSTRUCTIONS, PROBLEM-SOLVING. </w:t>
            </w:r>
          </w:p>
          <w:p w14:paraId="144D0D76" w14:textId="77777777" w:rsidR="00D604D5" w:rsidRPr="00D4683C" w:rsidRDefault="00D604D5" w:rsidP="00A3490E">
            <w:pPr>
              <w:numPr>
                <w:ilvl w:val="0"/>
                <w:numId w:val="2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LANGUAGE SKILLS: </w:t>
            </w:r>
            <w:r w:rsidRPr="00D4683C">
              <w:rPr>
                <w:color w:val="auto"/>
                <w:sz w:val="20"/>
                <w:lang w:val="en-US"/>
              </w:rPr>
              <w:t xml:space="preserve">LANGUAGE SKILLS - SPEAKING, READING, WRITING, LISTENING. </w:t>
            </w:r>
          </w:p>
          <w:p w14:paraId="6B0A1712" w14:textId="77777777" w:rsidR="00D604D5" w:rsidRPr="00D4683C" w:rsidRDefault="00D604D5" w:rsidP="00A3490E">
            <w:pPr>
              <w:numPr>
                <w:ilvl w:val="0"/>
                <w:numId w:val="27"/>
              </w:numPr>
              <w:spacing w:before="0"/>
              <w:contextualSpacing/>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sidRPr="00D4683C">
              <w:rPr>
                <w:b/>
                <w:color w:val="auto"/>
                <w:sz w:val="20"/>
                <w:lang w:val="en-US"/>
              </w:rPr>
              <w:t xml:space="preserve">EXAM TIPS: </w:t>
            </w:r>
            <w:r w:rsidRPr="00D4683C">
              <w:rPr>
                <w:color w:val="auto"/>
                <w:sz w:val="20"/>
                <w:lang w:val="en-US"/>
              </w:rPr>
              <w:t xml:space="preserve">EXAM - EXPLANATION. </w:t>
            </w:r>
          </w:p>
          <w:p w14:paraId="7D23F802" w14:textId="77777777"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tc>
        <w:tc>
          <w:tcPr>
            <w:tcW w:w="2160" w:type="dxa"/>
          </w:tcPr>
          <w:p w14:paraId="7067A4AD"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At the end of this lesson, students will:</w:t>
            </w:r>
          </w:p>
          <w:p w14:paraId="60B7E2C3"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p>
          <w:p w14:paraId="0983360C"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the grammar syllabus of the course</w:t>
            </w:r>
          </w:p>
          <w:p w14:paraId="3A02CBD3" w14:textId="77777777" w:rsidR="00D604D5"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revised the language functions covered in the course</w:t>
            </w:r>
          </w:p>
          <w:p w14:paraId="67EE6946" w14:textId="7595AB78" w:rsidR="00D604D5" w:rsidRPr="00D4683C" w:rsidRDefault="00D604D5" w:rsidP="00D4683C">
            <w:pPr>
              <w:spacing w:before="0"/>
              <w:jc w:val="left"/>
              <w:cnfStyle w:val="000000000000" w:firstRow="0" w:lastRow="0" w:firstColumn="0" w:lastColumn="0" w:oddVBand="0" w:evenVBand="0" w:oddHBand="0" w:evenHBand="0" w:firstRowFirstColumn="0" w:firstRowLastColumn="0" w:lastRowFirstColumn="0" w:lastRowLastColumn="0"/>
              <w:rPr>
                <w:color w:val="auto"/>
                <w:sz w:val="20"/>
                <w:lang w:val="en-US"/>
              </w:rPr>
            </w:pPr>
            <w:r>
              <w:rPr>
                <w:color w:val="auto"/>
                <w:sz w:val="20"/>
                <w:lang w:val="en-US"/>
              </w:rPr>
              <w:t>-have been given exam tips and a sample exam test with key</w:t>
            </w:r>
          </w:p>
        </w:tc>
      </w:tr>
    </w:tbl>
    <w:p w14:paraId="317A094B" w14:textId="18523459" w:rsidR="007207AA" w:rsidRPr="00D604D5" w:rsidRDefault="007207AA" w:rsidP="00D604D5">
      <w:pPr>
        <w:spacing w:before="78" w:line="239" w:lineRule="auto"/>
        <w:ind w:right="123"/>
        <w:rPr>
          <w:rFonts w:eastAsia="Arial"/>
          <w:color w:val="0000FF"/>
          <w:sz w:val="22"/>
          <w:szCs w:val="22"/>
          <w:lang w:val="hr-HR"/>
        </w:rPr>
      </w:pPr>
    </w:p>
    <w:sectPr w:rsidR="007207AA" w:rsidRPr="00D604D5" w:rsidSect="00D4683C">
      <w:headerReference w:type="default" r:id="rId13"/>
      <w:footerReference w:type="default" r:id="rId14"/>
      <w:pgSz w:w="16860" w:h="11920" w:orient="landscape"/>
      <w:pgMar w:top="1440" w:right="1440" w:bottom="1440" w:left="1440" w:header="851" w:footer="633"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3D6186" w16cid:durableId="1F3BD7F1"/>
  <w16cid:commentId w16cid:paraId="7DD6DC4A" w16cid:durableId="1F3BDB65"/>
  <w16cid:commentId w16cid:paraId="12726D1E" w16cid:durableId="1F3BDACF"/>
  <w16cid:commentId w16cid:paraId="2E2B04C0" w16cid:durableId="1F3BDA1B"/>
  <w16cid:commentId w16cid:paraId="2B479F5F" w16cid:durableId="1F3BD9E5"/>
  <w16cid:commentId w16cid:paraId="67FDD3E8" w16cid:durableId="1F3BD6CD"/>
  <w16cid:commentId w16cid:paraId="4680DFFC" w16cid:durableId="1F3BD8A1"/>
  <w16cid:commentId w16cid:paraId="20B6C8D6" w16cid:durableId="1F3BD940"/>
  <w16cid:commentId w16cid:paraId="2CC51B16" w16cid:durableId="1F3BDE1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001DA" w14:textId="77777777" w:rsidR="00062B94" w:rsidRDefault="00062B94">
      <w:r>
        <w:separator/>
      </w:r>
    </w:p>
  </w:endnote>
  <w:endnote w:type="continuationSeparator" w:id="0">
    <w:p w14:paraId="657329FC" w14:textId="77777777" w:rsidR="00062B94" w:rsidRDefault="0006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9E1AD" w14:textId="77777777" w:rsidR="0018493E" w:rsidRDefault="0018493E" w:rsidP="00375994">
    <w:pPr>
      <w:pStyle w:val="Footer"/>
      <w:framePr w:wrap="auto"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137EB">
      <w:rPr>
        <w:rStyle w:val="PageNumber"/>
        <w:rFonts w:cs="Arial"/>
        <w:noProof/>
      </w:rPr>
      <w:t>20</w:t>
    </w:r>
    <w:r>
      <w:rPr>
        <w:rStyle w:val="PageNumber"/>
        <w:rFonts w:cs="Arial"/>
      </w:rPr>
      <w:fldChar w:fldCharType="end"/>
    </w:r>
  </w:p>
  <w:p w14:paraId="28538869" w14:textId="771A4573" w:rsidR="0018493E" w:rsidRPr="00902CA0" w:rsidRDefault="0018493E" w:rsidP="00375994">
    <w:pPr>
      <w:pStyle w:val="Footer"/>
      <w:ind w:right="360"/>
      <w:rPr>
        <w:lang w:val="sv-SE"/>
      </w:rPr>
    </w:pPr>
    <w:r>
      <w:rPr>
        <w:noProof/>
        <w:lang w:val="en-US"/>
      </w:rPr>
      <mc:AlternateContent>
        <mc:Choice Requires="wps">
          <w:drawing>
            <wp:anchor distT="0" distB="0" distL="114300" distR="114300" simplePos="0" relativeHeight="251652096" behindDoc="0" locked="0" layoutInCell="1" allowOverlap="1" wp14:anchorId="70526F21" wp14:editId="257E34C9">
              <wp:simplePos x="0" y="0"/>
              <wp:positionH relativeFrom="column">
                <wp:posOffset>-76200</wp:posOffset>
              </wp:positionH>
              <wp:positionV relativeFrom="paragraph">
                <wp:posOffset>10795</wp:posOffset>
              </wp:positionV>
              <wp:extent cx="8991600" cy="0"/>
              <wp:effectExtent l="9525" t="10795" r="952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1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D7B611" id="Line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pt" to="70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"/>
          </w:pict>
        </mc:Fallback>
      </mc:AlternateContent>
    </w:r>
    <w:r w:rsidRPr="00C65ABF">
      <w:rPr>
        <w:lang w:val="sr-Latn-CS"/>
      </w:rPr>
      <w:t>Školska 20</w:t>
    </w:r>
    <w:r>
      <w:rPr>
        <w:lang w:val="sr-Latn-CS"/>
      </w:rPr>
      <w:t>18</w:t>
    </w:r>
    <w:r w:rsidRPr="00C65ABF">
      <w:rPr>
        <w:lang w:val="sr-Latn-CS"/>
      </w:rPr>
      <w:t>/</w:t>
    </w:r>
    <w:r>
      <w:rPr>
        <w:lang w:val="sr-Latn-CS"/>
      </w:rPr>
      <w:t>2019</w:t>
    </w:r>
    <w:r w:rsidR="00D604D5">
      <w:rPr>
        <w:lang w:val="sr-Latn-CS"/>
      </w:rPr>
      <w:t xml:space="preserve">. </w:t>
    </w:r>
    <w:r>
      <w:rPr>
        <w:lang w:val="sr-Latn-CS"/>
      </w:rPr>
      <w:t xml:space="preserve"> godina</w:t>
    </w:r>
    <w:r w:rsidRPr="00902CA0">
      <w:rPr>
        <w:lang w:val="sv-SE"/>
      </w:rPr>
      <w:tab/>
    </w:r>
    <w:r w:rsidRPr="00902CA0">
      <w:rPr>
        <w:lang w:val="sv-SE"/>
      </w:rPr>
      <w:tab/>
    </w:r>
    <w:r>
      <w:rPr>
        <w:lang w:val="sv-SE"/>
      </w:rPr>
      <w:t>UNIVERZITET METROPOLITAN</w:t>
    </w:r>
    <w:r w:rsidRPr="00902CA0">
      <w:rPr>
        <w:lang w:val="sv-SE"/>
      </w:rPr>
      <w:t>, BEOGRAD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B939D" w14:textId="77777777" w:rsidR="00062B94" w:rsidRDefault="00062B94">
      <w:r>
        <w:separator/>
      </w:r>
    </w:p>
  </w:footnote>
  <w:footnote w:type="continuationSeparator" w:id="0">
    <w:p w14:paraId="53B0DBBD" w14:textId="77777777" w:rsidR="00062B94" w:rsidRDefault="00062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A8795" w14:textId="7F1A8274" w:rsidR="0018493E" w:rsidRPr="00C65ABF" w:rsidRDefault="0018493E" w:rsidP="00375994">
    <w:pPr>
      <w:pStyle w:val="Header"/>
      <w:jc w:val="left"/>
      <w:rPr>
        <w:lang w:val="sr-Latn-CS"/>
      </w:rPr>
    </w:pPr>
    <w:r>
      <w:rPr>
        <w:noProof/>
        <w:lang w:val="en-US"/>
      </w:rPr>
      <mc:AlternateContent>
        <mc:Choice Requires="wps">
          <w:drawing>
            <wp:anchor distT="0" distB="0" distL="114300" distR="114300" simplePos="0" relativeHeight="251662336" behindDoc="0" locked="0" layoutInCell="1" allowOverlap="1" wp14:anchorId="41E56BA3" wp14:editId="195F1918">
              <wp:simplePos x="0" y="0"/>
              <wp:positionH relativeFrom="column">
                <wp:posOffset>0</wp:posOffset>
              </wp:positionH>
              <wp:positionV relativeFrom="paragraph">
                <wp:posOffset>262890</wp:posOffset>
              </wp:positionV>
              <wp:extent cx="8915400" cy="0"/>
              <wp:effectExtent l="9525" t="5715" r="9525" b="1333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E73664" id="Line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70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"/>
          </w:pict>
        </mc:Fallback>
      </mc:AlternateContent>
    </w:r>
    <w:r>
      <w:rPr>
        <w:lang w:val="sr-Latn-CS"/>
      </w:rPr>
      <w:t xml:space="preserve">NT111 ENGLESKI JEZIK 1                           </w:t>
    </w:r>
    <w:r>
      <w:rPr>
        <w:lang w:val="sr-Latn-CS"/>
      </w:rPr>
      <w:tab/>
    </w:r>
    <w:r>
      <w:rPr>
        <w:lang w:val="sr-Latn-CS"/>
      </w:rPr>
      <w:tab/>
    </w:r>
    <w:r>
      <w:rPr>
        <w:lang w:val="sr-Latn-CS"/>
      </w:rPr>
      <w:tab/>
      <w:t xml:space="preserve">P13-F02 </w:t>
    </w:r>
    <w:r w:rsidRPr="00C65ABF">
      <w:rPr>
        <w:lang w:val="sr-Latn-CS"/>
      </w:rPr>
      <w:t>PLAN</w:t>
    </w:r>
    <w:r>
      <w:rPr>
        <w:lang w:val="sr-Latn-CS"/>
      </w:rPr>
      <w:t xml:space="preserve"> I PROGRAM PREDMETA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RTF_Num 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firstLine="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firstLine="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firstLine="0"/>
      </w:pPr>
      <w:rPr>
        <w:rFonts w:cs="Times New Roman"/>
      </w:rPr>
    </w:lvl>
  </w:abstractNum>
  <w:abstractNum w:abstractNumId="1" w15:restartNumberingAfterBreak="0">
    <w:nsid w:val="00000002"/>
    <w:multiLevelType w:val="multilevel"/>
    <w:tmpl w:val="00000002"/>
    <w:name w:val="RTF_Num 7"/>
    <w:lvl w:ilvl="0">
      <w:start w:val="1"/>
      <w:numFmt w:val="bullet"/>
      <w:lvlText w:val=""/>
      <w:lvlJc w:val="left"/>
      <w:pPr>
        <w:tabs>
          <w:tab w:val="num" w:pos="470"/>
        </w:tabs>
        <w:ind w:left="470" w:hanging="283"/>
      </w:pPr>
      <w:rPr>
        <w:rFonts w:ascii="Symbol" w:hAnsi="Symbol" w:cs="Symbol"/>
      </w:rPr>
    </w:lvl>
    <w:lvl w:ilvl="1">
      <w:start w:val="1"/>
      <w:numFmt w:val="bullet"/>
      <w:lvlText w:val=""/>
      <w:lvlJc w:val="left"/>
      <w:pPr>
        <w:tabs>
          <w:tab w:val="num" w:pos="1363"/>
        </w:tabs>
        <w:ind w:left="1363" w:hanging="283"/>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RTF_Num 1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firstLine="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firstLine="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firstLine="0"/>
      </w:pPr>
      <w:rPr>
        <w:rFonts w:cs="Times New Roman"/>
      </w:rPr>
    </w:lvl>
  </w:abstractNum>
  <w:abstractNum w:abstractNumId="3" w15:restartNumberingAfterBreak="0">
    <w:nsid w:val="00000006"/>
    <w:multiLevelType w:val="multilevel"/>
    <w:tmpl w:val="00000006"/>
    <w:name w:val="RTF_Num 41"/>
    <w:lvl w:ilvl="0">
      <w:start w:val="1"/>
      <w:numFmt w:val="bullet"/>
      <w:lvlText w:val=""/>
      <w:lvlJc w:val="left"/>
      <w:pPr>
        <w:tabs>
          <w:tab w:val="num" w:pos="283"/>
        </w:tabs>
        <w:ind w:left="283" w:hanging="283"/>
      </w:pPr>
      <w:rPr>
        <w:rFonts w:ascii="Symbol" w:hAnsi="Symbol" w:cs="Symbol"/>
      </w:rPr>
    </w:lvl>
    <w:lvl w:ilvl="1">
      <w:start w:val="1"/>
      <w:numFmt w:val="bullet"/>
      <w:lvlText w:val="o"/>
      <w:lvlJc w:val="left"/>
      <w:pPr>
        <w:tabs>
          <w:tab w:val="num" w:pos="1196"/>
        </w:tabs>
        <w:ind w:left="1196" w:hanging="360"/>
      </w:pPr>
      <w:rPr>
        <w:rFonts w:ascii="Courier New" w:hAnsi="Courier New" w:cs="Courier New"/>
      </w:rPr>
    </w:lvl>
    <w:lvl w:ilvl="2">
      <w:start w:val="1"/>
      <w:numFmt w:val="bullet"/>
      <w:lvlText w:val=""/>
      <w:lvlJc w:val="left"/>
      <w:pPr>
        <w:tabs>
          <w:tab w:val="num" w:pos="1916"/>
        </w:tabs>
        <w:ind w:left="1916" w:hanging="360"/>
      </w:pPr>
      <w:rPr>
        <w:rFonts w:ascii="Wingdings" w:hAnsi="Wingdings" w:cs="Wingdings"/>
      </w:rPr>
    </w:lvl>
    <w:lvl w:ilvl="3">
      <w:start w:val="1"/>
      <w:numFmt w:val="bullet"/>
      <w:lvlText w:val=""/>
      <w:lvlJc w:val="left"/>
      <w:pPr>
        <w:tabs>
          <w:tab w:val="num" w:pos="2636"/>
        </w:tabs>
        <w:ind w:left="2636" w:hanging="360"/>
      </w:pPr>
      <w:rPr>
        <w:rFonts w:ascii="Symbol" w:hAnsi="Symbol" w:cs="Symbol"/>
      </w:rPr>
    </w:lvl>
    <w:lvl w:ilvl="4">
      <w:start w:val="1"/>
      <w:numFmt w:val="bullet"/>
      <w:lvlText w:val="o"/>
      <w:lvlJc w:val="left"/>
      <w:pPr>
        <w:tabs>
          <w:tab w:val="num" w:pos="3356"/>
        </w:tabs>
        <w:ind w:left="3356" w:hanging="360"/>
      </w:pPr>
      <w:rPr>
        <w:rFonts w:ascii="Courier New" w:hAnsi="Courier New" w:cs="Courier New"/>
      </w:rPr>
    </w:lvl>
    <w:lvl w:ilvl="5">
      <w:start w:val="1"/>
      <w:numFmt w:val="bullet"/>
      <w:lvlText w:val=""/>
      <w:lvlJc w:val="left"/>
      <w:pPr>
        <w:tabs>
          <w:tab w:val="num" w:pos="4076"/>
        </w:tabs>
        <w:ind w:left="4076" w:hanging="360"/>
      </w:pPr>
      <w:rPr>
        <w:rFonts w:ascii="Wingdings" w:hAnsi="Wingdings" w:cs="Wingdings"/>
      </w:rPr>
    </w:lvl>
    <w:lvl w:ilvl="6">
      <w:start w:val="1"/>
      <w:numFmt w:val="bullet"/>
      <w:lvlText w:val=""/>
      <w:lvlJc w:val="left"/>
      <w:pPr>
        <w:tabs>
          <w:tab w:val="num" w:pos="4796"/>
        </w:tabs>
        <w:ind w:left="4796" w:hanging="360"/>
      </w:pPr>
      <w:rPr>
        <w:rFonts w:ascii="Symbol" w:hAnsi="Symbol" w:cs="Symbol"/>
      </w:rPr>
    </w:lvl>
    <w:lvl w:ilvl="7">
      <w:start w:val="1"/>
      <w:numFmt w:val="bullet"/>
      <w:lvlText w:val="o"/>
      <w:lvlJc w:val="left"/>
      <w:pPr>
        <w:tabs>
          <w:tab w:val="num" w:pos="5516"/>
        </w:tabs>
        <w:ind w:left="5516" w:hanging="360"/>
      </w:pPr>
      <w:rPr>
        <w:rFonts w:ascii="Courier New" w:hAnsi="Courier New" w:cs="Courier New"/>
      </w:rPr>
    </w:lvl>
    <w:lvl w:ilvl="8">
      <w:start w:val="1"/>
      <w:numFmt w:val="bullet"/>
      <w:lvlText w:val=""/>
      <w:lvlJc w:val="left"/>
      <w:pPr>
        <w:tabs>
          <w:tab w:val="num" w:pos="6236"/>
        </w:tabs>
        <w:ind w:left="6236" w:hanging="360"/>
      </w:pPr>
      <w:rPr>
        <w:rFonts w:ascii="Wingdings" w:hAnsi="Wingdings" w:cs="Wingdings"/>
      </w:rPr>
    </w:lvl>
  </w:abstractNum>
  <w:abstractNum w:abstractNumId="4" w15:restartNumberingAfterBreak="0">
    <w:nsid w:val="00000007"/>
    <w:multiLevelType w:val="singleLevel"/>
    <w:tmpl w:val="00000007"/>
    <w:name w:val="WW8Num15"/>
    <w:lvl w:ilvl="0">
      <w:start w:val="1"/>
      <w:numFmt w:val="decimal"/>
      <w:lvlText w:val="%1."/>
      <w:lvlJc w:val="left"/>
      <w:pPr>
        <w:tabs>
          <w:tab w:val="num" w:pos="720"/>
        </w:tabs>
        <w:ind w:left="720" w:hanging="360"/>
      </w:pPr>
    </w:lvl>
  </w:abstractNum>
  <w:abstractNum w:abstractNumId="5" w15:restartNumberingAfterBreak="0">
    <w:nsid w:val="00573C92"/>
    <w:multiLevelType w:val="hybridMultilevel"/>
    <w:tmpl w:val="33EEA3F0"/>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6" w15:restartNumberingAfterBreak="0">
    <w:nsid w:val="069D775E"/>
    <w:multiLevelType w:val="hybridMultilevel"/>
    <w:tmpl w:val="9FD40E16"/>
    <w:lvl w:ilvl="0" w:tplc="0496552E">
      <w:start w:val="1"/>
      <w:numFmt w:val="bullet"/>
      <w:lvlText w:val=""/>
      <w:lvlJc w:val="left"/>
      <w:pPr>
        <w:tabs>
          <w:tab w:val="num" w:pos="737"/>
        </w:tabs>
        <w:ind w:left="753" w:hanging="283"/>
      </w:pPr>
      <w:rPr>
        <w:rFonts w:ascii="Symbol" w:hAnsi="Symbol" w:hint="default"/>
      </w:rPr>
    </w:lvl>
    <w:lvl w:ilvl="1" w:tplc="5F8011C8">
      <w:start w:val="1"/>
      <w:numFmt w:val="bullet"/>
      <w:lvlText w:val=""/>
      <w:lvlJc w:val="left"/>
      <w:pPr>
        <w:tabs>
          <w:tab w:val="num" w:pos="1646"/>
        </w:tabs>
        <w:ind w:left="1646" w:hanging="283"/>
      </w:pPr>
      <w:rPr>
        <w:rFonts w:ascii="Symbol" w:hAnsi="Symbol" w:hint="default"/>
      </w:rPr>
    </w:lvl>
    <w:lvl w:ilvl="2" w:tplc="04090005">
      <w:start w:val="1"/>
      <w:numFmt w:val="bullet"/>
      <w:lvlText w:val=""/>
      <w:lvlJc w:val="left"/>
      <w:pPr>
        <w:tabs>
          <w:tab w:val="num" w:pos="2443"/>
        </w:tabs>
        <w:ind w:left="2443" w:hanging="360"/>
      </w:pPr>
      <w:rPr>
        <w:rFonts w:ascii="Wingdings" w:hAnsi="Wingdings" w:hint="default"/>
      </w:rPr>
    </w:lvl>
    <w:lvl w:ilvl="3" w:tplc="04090001">
      <w:start w:val="1"/>
      <w:numFmt w:val="bullet"/>
      <w:lvlText w:val=""/>
      <w:lvlJc w:val="left"/>
      <w:pPr>
        <w:tabs>
          <w:tab w:val="num" w:pos="3163"/>
        </w:tabs>
        <w:ind w:left="3163" w:hanging="360"/>
      </w:pPr>
      <w:rPr>
        <w:rFonts w:ascii="Symbol" w:hAnsi="Symbol" w:hint="default"/>
      </w:rPr>
    </w:lvl>
    <w:lvl w:ilvl="4" w:tplc="04090003">
      <w:start w:val="1"/>
      <w:numFmt w:val="bullet"/>
      <w:lvlText w:val="o"/>
      <w:lvlJc w:val="left"/>
      <w:pPr>
        <w:tabs>
          <w:tab w:val="num" w:pos="3883"/>
        </w:tabs>
        <w:ind w:left="3883" w:hanging="360"/>
      </w:pPr>
      <w:rPr>
        <w:rFonts w:ascii="Courier New" w:hAnsi="Courier New" w:hint="default"/>
      </w:rPr>
    </w:lvl>
    <w:lvl w:ilvl="5" w:tplc="04090005">
      <w:start w:val="1"/>
      <w:numFmt w:val="bullet"/>
      <w:lvlText w:val=""/>
      <w:lvlJc w:val="left"/>
      <w:pPr>
        <w:tabs>
          <w:tab w:val="num" w:pos="4603"/>
        </w:tabs>
        <w:ind w:left="4603" w:hanging="360"/>
      </w:pPr>
      <w:rPr>
        <w:rFonts w:ascii="Wingdings" w:hAnsi="Wingdings" w:hint="default"/>
      </w:rPr>
    </w:lvl>
    <w:lvl w:ilvl="6" w:tplc="04090001">
      <w:start w:val="1"/>
      <w:numFmt w:val="bullet"/>
      <w:lvlText w:val=""/>
      <w:lvlJc w:val="left"/>
      <w:pPr>
        <w:tabs>
          <w:tab w:val="num" w:pos="5323"/>
        </w:tabs>
        <w:ind w:left="5323" w:hanging="360"/>
      </w:pPr>
      <w:rPr>
        <w:rFonts w:ascii="Symbol" w:hAnsi="Symbol" w:hint="default"/>
      </w:rPr>
    </w:lvl>
    <w:lvl w:ilvl="7" w:tplc="04090003">
      <w:start w:val="1"/>
      <w:numFmt w:val="bullet"/>
      <w:lvlText w:val="o"/>
      <w:lvlJc w:val="left"/>
      <w:pPr>
        <w:tabs>
          <w:tab w:val="num" w:pos="6043"/>
        </w:tabs>
        <w:ind w:left="6043" w:hanging="360"/>
      </w:pPr>
      <w:rPr>
        <w:rFonts w:ascii="Courier New" w:hAnsi="Courier New" w:hint="default"/>
      </w:rPr>
    </w:lvl>
    <w:lvl w:ilvl="8" w:tplc="04090005">
      <w:start w:val="1"/>
      <w:numFmt w:val="bullet"/>
      <w:lvlText w:val=""/>
      <w:lvlJc w:val="left"/>
      <w:pPr>
        <w:tabs>
          <w:tab w:val="num" w:pos="6763"/>
        </w:tabs>
        <w:ind w:left="6763" w:hanging="360"/>
      </w:pPr>
      <w:rPr>
        <w:rFonts w:ascii="Wingdings" w:hAnsi="Wingdings" w:hint="default"/>
      </w:rPr>
    </w:lvl>
  </w:abstractNum>
  <w:abstractNum w:abstractNumId="7" w15:restartNumberingAfterBreak="0">
    <w:nsid w:val="0A021513"/>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0D103DD0"/>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2D76B0B"/>
    <w:multiLevelType w:val="hybridMultilevel"/>
    <w:tmpl w:val="0464F3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0F3416"/>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14122C15"/>
    <w:multiLevelType w:val="hybridMultilevel"/>
    <w:tmpl w:val="AFD61924"/>
    <w:lvl w:ilvl="0" w:tplc="04090001">
      <w:start w:val="1"/>
      <w:numFmt w:val="bullet"/>
      <w:lvlText w:val=""/>
      <w:lvlJc w:val="left"/>
      <w:pPr>
        <w:tabs>
          <w:tab w:val="num" w:pos="1080"/>
        </w:tabs>
        <w:ind w:left="1080" w:hanging="360"/>
      </w:pPr>
      <w:rPr>
        <w:rFonts w:ascii="Symbol" w:hAnsi="Symbol" w:cs="Symbol" w:hint="default"/>
      </w:rPr>
    </w:lvl>
    <w:lvl w:ilvl="1" w:tplc="04090001">
      <w:start w:val="1"/>
      <w:numFmt w:val="bullet"/>
      <w:lvlText w:val=""/>
      <w:lvlJc w:val="left"/>
      <w:pPr>
        <w:tabs>
          <w:tab w:val="num" w:pos="1800"/>
        </w:tabs>
        <w:ind w:left="1800" w:hanging="360"/>
      </w:pPr>
      <w:rPr>
        <w:rFonts w:ascii="Symbol" w:hAnsi="Symbol" w:cs="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15:restartNumberingAfterBreak="0">
    <w:nsid w:val="17901C60"/>
    <w:multiLevelType w:val="hybridMultilevel"/>
    <w:tmpl w:val="91A855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701B4"/>
    <w:multiLevelType w:val="hybridMultilevel"/>
    <w:tmpl w:val="0B40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95918B9"/>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A3466C0"/>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B4E27E2"/>
    <w:multiLevelType w:val="hybridMultilevel"/>
    <w:tmpl w:val="71E4D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837314"/>
    <w:multiLevelType w:val="hybridMultilevel"/>
    <w:tmpl w:val="FBEC417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09F7841"/>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2B01815"/>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8982057"/>
    <w:multiLevelType w:val="multilevel"/>
    <w:tmpl w:val="3B245C76"/>
    <w:name w:val="RTF_Num 142"/>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firstLine="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firstLine="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firstLine="0"/>
      </w:pPr>
      <w:rPr>
        <w:rFonts w:cs="Times New Roman" w:hint="default"/>
      </w:rPr>
    </w:lvl>
  </w:abstractNum>
  <w:abstractNum w:abstractNumId="21" w15:restartNumberingAfterBreak="0">
    <w:nsid w:val="4AE45743"/>
    <w:multiLevelType w:val="singleLevel"/>
    <w:tmpl w:val="0409000F"/>
    <w:lvl w:ilvl="0">
      <w:start w:val="1"/>
      <w:numFmt w:val="decimal"/>
      <w:lvlText w:val="%1."/>
      <w:lvlJc w:val="left"/>
      <w:pPr>
        <w:ind w:left="720" w:hanging="360"/>
      </w:pPr>
    </w:lvl>
  </w:abstractNum>
  <w:abstractNum w:abstractNumId="22" w15:restartNumberingAfterBreak="0">
    <w:nsid w:val="4B7F1CFE"/>
    <w:multiLevelType w:val="hybridMultilevel"/>
    <w:tmpl w:val="F09E6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79052D"/>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E072DA0"/>
    <w:multiLevelType w:val="hybridMultilevel"/>
    <w:tmpl w:val="1EE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8233E"/>
    <w:multiLevelType w:val="hybridMultilevel"/>
    <w:tmpl w:val="62C6D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564E3BCF"/>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5131C6"/>
    <w:multiLevelType w:val="hybridMultilevel"/>
    <w:tmpl w:val="74B82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34E73E4"/>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63F4A09"/>
    <w:multiLevelType w:val="hybridMultilevel"/>
    <w:tmpl w:val="935E0CBC"/>
    <w:lvl w:ilvl="0" w:tplc="87C4FC2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C9778E"/>
    <w:multiLevelType w:val="hybridMultilevel"/>
    <w:tmpl w:val="CB342336"/>
    <w:lvl w:ilvl="0" w:tplc="2304A82C">
      <w:start w:val="1"/>
      <w:numFmt w:val="bullet"/>
      <w:lvlText w:val="–"/>
      <w:lvlJc w:val="left"/>
      <w:pPr>
        <w:tabs>
          <w:tab w:val="num" w:pos="2364"/>
        </w:tabs>
        <w:ind w:left="2364" w:hanging="34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12F551B"/>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589617B"/>
    <w:multiLevelType w:val="hybridMultilevel"/>
    <w:tmpl w:val="08A02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8509C9"/>
    <w:multiLevelType w:val="multilevel"/>
    <w:tmpl w:val="71E4D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30"/>
  </w:num>
  <w:num w:numId="3">
    <w:abstractNumId w:val="17"/>
  </w:num>
  <w:num w:numId="4">
    <w:abstractNumId w:val="12"/>
  </w:num>
  <w:num w:numId="5">
    <w:abstractNumId w:val="24"/>
  </w:num>
  <w:num w:numId="6">
    <w:abstractNumId w:val="5"/>
  </w:num>
  <w:num w:numId="7">
    <w:abstractNumId w:val="25"/>
  </w:num>
  <w:num w:numId="8">
    <w:abstractNumId w:val="11"/>
  </w:num>
  <w:num w:numId="9">
    <w:abstractNumId w:val="13"/>
  </w:num>
  <w:num w:numId="10">
    <w:abstractNumId w:val="29"/>
  </w:num>
  <w:num w:numId="11">
    <w:abstractNumId w:val="32"/>
  </w:num>
  <w:num w:numId="12">
    <w:abstractNumId w:val="27"/>
  </w:num>
  <w:num w:numId="13">
    <w:abstractNumId w:val="21"/>
  </w:num>
  <w:num w:numId="14">
    <w:abstractNumId w:val="22"/>
  </w:num>
  <w:num w:numId="15">
    <w:abstractNumId w:val="16"/>
  </w:num>
  <w:num w:numId="16">
    <w:abstractNumId w:val="10"/>
  </w:num>
  <w:num w:numId="17">
    <w:abstractNumId w:val="26"/>
  </w:num>
  <w:num w:numId="18">
    <w:abstractNumId w:val="18"/>
  </w:num>
  <w:num w:numId="19">
    <w:abstractNumId w:val="33"/>
  </w:num>
  <w:num w:numId="20">
    <w:abstractNumId w:val="8"/>
  </w:num>
  <w:num w:numId="21">
    <w:abstractNumId w:val="19"/>
  </w:num>
  <w:num w:numId="22">
    <w:abstractNumId w:val="7"/>
  </w:num>
  <w:num w:numId="23">
    <w:abstractNumId w:val="15"/>
  </w:num>
  <w:num w:numId="24">
    <w:abstractNumId w:val="28"/>
  </w:num>
  <w:num w:numId="25">
    <w:abstractNumId w:val="14"/>
  </w:num>
  <w:num w:numId="26">
    <w:abstractNumId w:val="31"/>
  </w:num>
  <w:num w:numId="27">
    <w:abstractNumId w:val="23"/>
  </w:num>
  <w:num w:numId="28">
    <w:abstractNumId w:val="9"/>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jela">
    <w15:presenceInfo w15:providerId="None" w15:userId="Danije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76"/>
    <w:rsid w:val="0000082B"/>
    <w:rsid w:val="0002609D"/>
    <w:rsid w:val="00062B94"/>
    <w:rsid w:val="0006697B"/>
    <w:rsid w:val="00070FE8"/>
    <w:rsid w:val="00081C3D"/>
    <w:rsid w:val="00094574"/>
    <w:rsid w:val="00095336"/>
    <w:rsid w:val="00097336"/>
    <w:rsid w:val="000A4D7A"/>
    <w:rsid w:val="000D0C0E"/>
    <w:rsid w:val="00102A56"/>
    <w:rsid w:val="001314A9"/>
    <w:rsid w:val="00150910"/>
    <w:rsid w:val="00161A6D"/>
    <w:rsid w:val="001642DE"/>
    <w:rsid w:val="0018493E"/>
    <w:rsid w:val="001A58F5"/>
    <w:rsid w:val="001B6D47"/>
    <w:rsid w:val="001B7A92"/>
    <w:rsid w:val="001F254A"/>
    <w:rsid w:val="001F4F28"/>
    <w:rsid w:val="00203A49"/>
    <w:rsid w:val="002137EB"/>
    <w:rsid w:val="0022185B"/>
    <w:rsid w:val="00233E2D"/>
    <w:rsid w:val="002370B7"/>
    <w:rsid w:val="00237B0B"/>
    <w:rsid w:val="00275F8A"/>
    <w:rsid w:val="002B0C8A"/>
    <w:rsid w:val="002C791C"/>
    <w:rsid w:val="002E06FE"/>
    <w:rsid w:val="002E2326"/>
    <w:rsid w:val="002E3616"/>
    <w:rsid w:val="002F50B4"/>
    <w:rsid w:val="002F6AC4"/>
    <w:rsid w:val="00303974"/>
    <w:rsid w:val="00306386"/>
    <w:rsid w:val="003108CD"/>
    <w:rsid w:val="00315F73"/>
    <w:rsid w:val="0031724C"/>
    <w:rsid w:val="003231F7"/>
    <w:rsid w:val="0033122D"/>
    <w:rsid w:val="0035799C"/>
    <w:rsid w:val="00375994"/>
    <w:rsid w:val="003C1985"/>
    <w:rsid w:val="003D2CB5"/>
    <w:rsid w:val="003E3C53"/>
    <w:rsid w:val="003F0FFD"/>
    <w:rsid w:val="00415180"/>
    <w:rsid w:val="0042675E"/>
    <w:rsid w:val="00427EEF"/>
    <w:rsid w:val="00434B77"/>
    <w:rsid w:val="00456DC5"/>
    <w:rsid w:val="004760A0"/>
    <w:rsid w:val="004B3675"/>
    <w:rsid w:val="004B5DEA"/>
    <w:rsid w:val="004C21B7"/>
    <w:rsid w:val="004C42EA"/>
    <w:rsid w:val="004D5F2D"/>
    <w:rsid w:val="00552A64"/>
    <w:rsid w:val="005539CF"/>
    <w:rsid w:val="005627C3"/>
    <w:rsid w:val="00563957"/>
    <w:rsid w:val="005661ED"/>
    <w:rsid w:val="005705D5"/>
    <w:rsid w:val="00570AD0"/>
    <w:rsid w:val="005A15EA"/>
    <w:rsid w:val="005B35E0"/>
    <w:rsid w:val="005B7EED"/>
    <w:rsid w:val="005C664B"/>
    <w:rsid w:val="006144C4"/>
    <w:rsid w:val="00617969"/>
    <w:rsid w:val="00634316"/>
    <w:rsid w:val="006421F6"/>
    <w:rsid w:val="00643F86"/>
    <w:rsid w:val="006510AF"/>
    <w:rsid w:val="0067366D"/>
    <w:rsid w:val="00690AF6"/>
    <w:rsid w:val="006C696A"/>
    <w:rsid w:val="006E38F7"/>
    <w:rsid w:val="00715DD2"/>
    <w:rsid w:val="007207AA"/>
    <w:rsid w:val="007418B4"/>
    <w:rsid w:val="00752685"/>
    <w:rsid w:val="00776DF8"/>
    <w:rsid w:val="00785CA6"/>
    <w:rsid w:val="007917B0"/>
    <w:rsid w:val="007D6F85"/>
    <w:rsid w:val="007E2876"/>
    <w:rsid w:val="00802B23"/>
    <w:rsid w:val="00813C38"/>
    <w:rsid w:val="008241C3"/>
    <w:rsid w:val="00836A0A"/>
    <w:rsid w:val="008734D2"/>
    <w:rsid w:val="008E5D38"/>
    <w:rsid w:val="008F1AD4"/>
    <w:rsid w:val="00924B51"/>
    <w:rsid w:val="009355A7"/>
    <w:rsid w:val="00954996"/>
    <w:rsid w:val="009B0B55"/>
    <w:rsid w:val="009B42CE"/>
    <w:rsid w:val="009C5400"/>
    <w:rsid w:val="009E349D"/>
    <w:rsid w:val="009F4534"/>
    <w:rsid w:val="00A16CEB"/>
    <w:rsid w:val="00A3490E"/>
    <w:rsid w:val="00A57334"/>
    <w:rsid w:val="00A8103B"/>
    <w:rsid w:val="00AB4C83"/>
    <w:rsid w:val="00AB543A"/>
    <w:rsid w:val="00AC4148"/>
    <w:rsid w:val="00B02292"/>
    <w:rsid w:val="00B032CF"/>
    <w:rsid w:val="00B05FAF"/>
    <w:rsid w:val="00B06D8D"/>
    <w:rsid w:val="00B172D9"/>
    <w:rsid w:val="00B3743C"/>
    <w:rsid w:val="00B705E4"/>
    <w:rsid w:val="00B93360"/>
    <w:rsid w:val="00BA52E8"/>
    <w:rsid w:val="00BF264E"/>
    <w:rsid w:val="00C00CD6"/>
    <w:rsid w:val="00C05C4E"/>
    <w:rsid w:val="00C77DDC"/>
    <w:rsid w:val="00C864BC"/>
    <w:rsid w:val="00CB5766"/>
    <w:rsid w:val="00CE4AD2"/>
    <w:rsid w:val="00D00313"/>
    <w:rsid w:val="00D20B9E"/>
    <w:rsid w:val="00D331ED"/>
    <w:rsid w:val="00D351CE"/>
    <w:rsid w:val="00D369AD"/>
    <w:rsid w:val="00D4683C"/>
    <w:rsid w:val="00D604D5"/>
    <w:rsid w:val="00D74EC5"/>
    <w:rsid w:val="00DB5408"/>
    <w:rsid w:val="00DE7B6E"/>
    <w:rsid w:val="00E01B92"/>
    <w:rsid w:val="00E02FF7"/>
    <w:rsid w:val="00E17F8D"/>
    <w:rsid w:val="00E25B19"/>
    <w:rsid w:val="00E42445"/>
    <w:rsid w:val="00E51060"/>
    <w:rsid w:val="00E7342B"/>
    <w:rsid w:val="00E8797B"/>
    <w:rsid w:val="00EB06B5"/>
    <w:rsid w:val="00EB129A"/>
    <w:rsid w:val="00EC7AC6"/>
    <w:rsid w:val="00EE459F"/>
    <w:rsid w:val="00EE5868"/>
    <w:rsid w:val="00EF7010"/>
    <w:rsid w:val="00F00A38"/>
    <w:rsid w:val="00F120F9"/>
    <w:rsid w:val="00F2134E"/>
    <w:rsid w:val="00F241C8"/>
    <w:rsid w:val="00F342C7"/>
    <w:rsid w:val="00F35C5C"/>
    <w:rsid w:val="00F76385"/>
    <w:rsid w:val="00FA1388"/>
    <w:rsid w:val="00FC2048"/>
    <w:rsid w:val="00FE05A5"/>
    <w:rsid w:val="00FF4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D7C9CD"/>
  <w15:docId w15:val="{989AA367-800B-4775-AF30-C56EE225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876"/>
    <w:pPr>
      <w:spacing w:before="120"/>
      <w:jc w:val="both"/>
    </w:pPr>
    <w:rPr>
      <w:rFonts w:ascii="Arial" w:hAnsi="Arial" w:cs="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before="0"/>
      <w:jc w:val="left"/>
    </w:pPr>
    <w:rPr>
      <w:rFonts w:ascii="Tahoma" w:hAnsi="Tahoma" w:cs="Tahoma"/>
      <w:color w:val="auto"/>
      <w:sz w:val="16"/>
      <w:szCs w:val="16"/>
      <w:lang w:val="en-US"/>
    </w:rPr>
  </w:style>
  <w:style w:type="character" w:customStyle="1" w:styleId="BalloonTextChar">
    <w:name w:val="Balloon Text Char"/>
    <w:link w:val="BalloonText"/>
    <w:uiPriority w:val="99"/>
    <w:semiHidden/>
    <w:locked/>
    <w:rPr>
      <w:rFonts w:ascii="Tahoma" w:hAnsi="Tahoma" w:cs="Tahoma"/>
      <w:color w:val="000000"/>
      <w:sz w:val="16"/>
      <w:szCs w:val="16"/>
      <w:lang w:val="en-GB" w:eastAsia="x-none"/>
    </w:rPr>
  </w:style>
  <w:style w:type="character" w:styleId="Hyperlink">
    <w:name w:val="Hyperlink"/>
    <w:uiPriority w:val="99"/>
    <w:rsid w:val="004D6741"/>
    <w:rPr>
      <w:rFonts w:cs="Times New Roman"/>
      <w:color w:val="0000FF"/>
      <w:u w:val="single"/>
    </w:rPr>
  </w:style>
  <w:style w:type="paragraph" w:styleId="Footer">
    <w:name w:val="footer"/>
    <w:basedOn w:val="Normal"/>
    <w:link w:val="FooterChar"/>
    <w:uiPriority w:val="99"/>
    <w:rsid w:val="00C65ABF"/>
    <w:pPr>
      <w:tabs>
        <w:tab w:val="center" w:pos="4702"/>
        <w:tab w:val="right" w:pos="9405"/>
      </w:tabs>
    </w:pPr>
  </w:style>
  <w:style w:type="character" w:customStyle="1" w:styleId="FooterChar">
    <w:name w:val="Footer Char"/>
    <w:link w:val="Footer"/>
    <w:uiPriority w:val="99"/>
    <w:locked/>
    <w:rPr>
      <w:rFonts w:ascii="Arial" w:hAnsi="Arial" w:cs="Arial"/>
      <w:color w:val="000000"/>
      <w:sz w:val="20"/>
      <w:szCs w:val="20"/>
      <w:lang w:val="en-GB" w:eastAsia="x-none"/>
    </w:rPr>
  </w:style>
  <w:style w:type="character" w:styleId="PageNumber">
    <w:name w:val="page number"/>
    <w:uiPriority w:val="99"/>
    <w:rsid w:val="00C65ABF"/>
    <w:rPr>
      <w:rFonts w:cs="Times New Roman"/>
    </w:rPr>
  </w:style>
  <w:style w:type="paragraph" w:styleId="Header">
    <w:name w:val="header"/>
    <w:basedOn w:val="Normal"/>
    <w:link w:val="HeaderChar"/>
    <w:uiPriority w:val="99"/>
    <w:rsid w:val="00C65ABF"/>
    <w:pPr>
      <w:tabs>
        <w:tab w:val="center" w:pos="4702"/>
        <w:tab w:val="right" w:pos="9405"/>
      </w:tabs>
    </w:pPr>
  </w:style>
  <w:style w:type="character" w:customStyle="1" w:styleId="HeaderChar">
    <w:name w:val="Header Char"/>
    <w:link w:val="Header"/>
    <w:uiPriority w:val="99"/>
    <w:locked/>
    <w:rPr>
      <w:rFonts w:ascii="Arial" w:hAnsi="Arial" w:cs="Arial"/>
      <w:color w:val="000000"/>
      <w:sz w:val="20"/>
      <w:szCs w:val="20"/>
      <w:lang w:val="en-GB" w:eastAsia="x-none"/>
    </w:rPr>
  </w:style>
  <w:style w:type="paragraph" w:styleId="NormalWeb">
    <w:name w:val="Normal (Web)"/>
    <w:basedOn w:val="Normal"/>
    <w:uiPriority w:val="99"/>
    <w:rsid w:val="00300193"/>
    <w:pPr>
      <w:spacing w:before="100" w:beforeAutospacing="1" w:after="100" w:afterAutospacing="1"/>
      <w:jc w:val="left"/>
    </w:pPr>
    <w:rPr>
      <w:color w:val="auto"/>
      <w:sz w:val="24"/>
      <w:szCs w:val="24"/>
      <w:lang w:val="en-US"/>
    </w:rPr>
  </w:style>
  <w:style w:type="table" w:styleId="TableGrid">
    <w:name w:val="Table Grid"/>
    <w:basedOn w:val="TableNormal"/>
    <w:uiPriority w:val="99"/>
    <w:rsid w:val="00356CDB"/>
    <w:rPr>
      <w:rFonts w:ascii="Arial"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552C99"/>
    <w:rPr>
      <w:sz w:val="16"/>
      <w:szCs w:val="16"/>
    </w:rPr>
  </w:style>
  <w:style w:type="paragraph" w:styleId="CommentText">
    <w:name w:val="annotation text"/>
    <w:basedOn w:val="Normal"/>
    <w:link w:val="CommentTextChar"/>
    <w:uiPriority w:val="99"/>
    <w:semiHidden/>
    <w:unhideWhenUsed/>
    <w:rsid w:val="00552C99"/>
  </w:style>
  <w:style w:type="character" w:customStyle="1" w:styleId="CommentTextChar">
    <w:name w:val="Comment Text Char"/>
    <w:link w:val="CommentText"/>
    <w:uiPriority w:val="99"/>
    <w:semiHidden/>
    <w:rsid w:val="00552C99"/>
    <w:rPr>
      <w:rFonts w:ascii="Arial" w:hAnsi="Arial" w:cs="Arial"/>
      <w:color w:val="000000"/>
      <w:lang w:val="en-GB" w:eastAsia="en-US"/>
    </w:rPr>
  </w:style>
  <w:style w:type="paragraph" w:styleId="CommentSubject">
    <w:name w:val="annotation subject"/>
    <w:basedOn w:val="CommentText"/>
    <w:next w:val="CommentText"/>
    <w:link w:val="CommentSubjectChar"/>
    <w:uiPriority w:val="99"/>
    <w:semiHidden/>
    <w:unhideWhenUsed/>
    <w:rsid w:val="00552C99"/>
    <w:rPr>
      <w:b/>
      <w:bCs/>
    </w:rPr>
  </w:style>
  <w:style w:type="character" w:customStyle="1" w:styleId="CommentSubjectChar">
    <w:name w:val="Comment Subject Char"/>
    <w:link w:val="CommentSubject"/>
    <w:uiPriority w:val="99"/>
    <w:semiHidden/>
    <w:rsid w:val="00552C99"/>
    <w:rPr>
      <w:rFonts w:ascii="Arial" w:hAnsi="Arial" w:cs="Arial"/>
      <w:b/>
      <w:bCs/>
      <w:color w:val="000000"/>
      <w:lang w:val="en-GB" w:eastAsia="en-US"/>
    </w:rPr>
  </w:style>
  <w:style w:type="character" w:customStyle="1" w:styleId="object2">
    <w:name w:val="object2"/>
    <w:rsid w:val="00FC2048"/>
    <w:rPr>
      <w:rFonts w:cs="Times New Roman"/>
      <w:color w:val="auto"/>
      <w:u w:val="none"/>
      <w:effect w:val="none"/>
      <w:shd w:val="clear" w:color="auto" w:fill="auto"/>
    </w:rPr>
  </w:style>
  <w:style w:type="paragraph" w:styleId="ListParagraph">
    <w:name w:val="List Paragraph"/>
    <w:basedOn w:val="Normal"/>
    <w:uiPriority w:val="34"/>
    <w:qFormat/>
    <w:rsid w:val="00B05FAF"/>
    <w:pPr>
      <w:ind w:left="720"/>
      <w:contextualSpacing/>
    </w:pPr>
  </w:style>
  <w:style w:type="paragraph" w:customStyle="1" w:styleId="Default">
    <w:name w:val="Default"/>
    <w:rsid w:val="006E38F7"/>
    <w:pPr>
      <w:autoSpaceDE w:val="0"/>
      <w:autoSpaceDN w:val="0"/>
      <w:adjustRightInd w:val="0"/>
    </w:pPr>
    <w:rPr>
      <w:rFonts w:ascii="Arial" w:hAnsi="Arial" w:cs="Arial"/>
      <w:color w:val="000000"/>
      <w:sz w:val="24"/>
      <w:szCs w:val="24"/>
    </w:rPr>
  </w:style>
  <w:style w:type="table" w:customStyle="1" w:styleId="GridTable1Light1">
    <w:name w:val="Grid Table 1 Light1"/>
    <w:basedOn w:val="TableNormal"/>
    <w:uiPriority w:val="46"/>
    <w:rsid w:val="009C5400"/>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17969"/>
    <w:rPr>
      <w:rFonts w:asciiTheme="minorHAnsi" w:eastAsiaTheme="minorHAnsi" w:hAnsiTheme="minorHAnsi" w:cstheme="minorBid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760A0"/>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207AA"/>
    <w:rPr>
      <w:rFonts w:asciiTheme="minorHAnsi" w:eastAsiaTheme="minorHAnsi" w:hAnsiTheme="minorHAnsi" w:cstheme="minorBid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uiPriority w:val="46"/>
    <w:rsid w:val="00E51060"/>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leNormal"/>
    <w:next w:val="GridTable1Light-Accent5"/>
    <w:uiPriority w:val="46"/>
    <w:rsid w:val="00E51060"/>
    <w:rPr>
      <w:rFonts w:asciiTheme="minorHAnsi" w:eastAsiaTheme="minorHAnsi" w:hAnsiTheme="minorHAnsi" w:cstheme="minorBid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53">
    <w:name w:val="Grid Table 1 Light - Accent 53"/>
    <w:basedOn w:val="TableNormal"/>
    <w:next w:val="GridTable1Light-Accent5"/>
    <w:uiPriority w:val="46"/>
    <w:rsid w:val="00D4683C"/>
    <w:rPr>
      <w:rFonts w:asciiTheme="minorHAnsi" w:eastAsiaTheme="minorHAnsi" w:hAnsiTheme="minorHAnsi" w:cstheme="minorBid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8F1AD4"/>
    <w:rPr>
      <w:rFonts w:ascii="Arial" w:hAnsi="Arial" w:cs="Arial"/>
      <w:color w:val="000000"/>
      <w:lang w:val="en-GB"/>
    </w:rPr>
  </w:style>
  <w:style w:type="character" w:customStyle="1" w:styleId="UnresolvedMention">
    <w:name w:val="Unresolved Mention"/>
    <w:basedOn w:val="DefaultParagraphFont"/>
    <w:uiPriority w:val="99"/>
    <w:semiHidden/>
    <w:unhideWhenUsed/>
    <w:rsid w:val="00C05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2805">
      <w:bodyDiv w:val="1"/>
      <w:marLeft w:val="0"/>
      <w:marRight w:val="0"/>
      <w:marTop w:val="0"/>
      <w:marBottom w:val="0"/>
      <w:divBdr>
        <w:top w:val="none" w:sz="0" w:space="0" w:color="auto"/>
        <w:left w:val="none" w:sz="0" w:space="0" w:color="auto"/>
        <w:bottom w:val="none" w:sz="0" w:space="0" w:color="auto"/>
        <w:right w:val="none" w:sz="0" w:space="0" w:color="auto"/>
      </w:divBdr>
    </w:div>
    <w:div w:id="304621914">
      <w:bodyDiv w:val="1"/>
      <w:marLeft w:val="0"/>
      <w:marRight w:val="0"/>
      <w:marTop w:val="0"/>
      <w:marBottom w:val="0"/>
      <w:divBdr>
        <w:top w:val="none" w:sz="0" w:space="0" w:color="auto"/>
        <w:left w:val="none" w:sz="0" w:space="0" w:color="auto"/>
        <w:bottom w:val="none" w:sz="0" w:space="0" w:color="auto"/>
        <w:right w:val="none" w:sz="0" w:space="0" w:color="auto"/>
      </w:divBdr>
    </w:div>
    <w:div w:id="670528896">
      <w:bodyDiv w:val="1"/>
      <w:marLeft w:val="0"/>
      <w:marRight w:val="0"/>
      <w:marTop w:val="0"/>
      <w:marBottom w:val="0"/>
      <w:divBdr>
        <w:top w:val="none" w:sz="0" w:space="0" w:color="auto"/>
        <w:left w:val="none" w:sz="0" w:space="0" w:color="auto"/>
        <w:bottom w:val="none" w:sz="0" w:space="0" w:color="auto"/>
        <w:right w:val="none" w:sz="0" w:space="0" w:color="auto"/>
      </w:divBdr>
    </w:div>
    <w:div w:id="766847985">
      <w:bodyDiv w:val="1"/>
      <w:marLeft w:val="0"/>
      <w:marRight w:val="0"/>
      <w:marTop w:val="0"/>
      <w:marBottom w:val="0"/>
      <w:divBdr>
        <w:top w:val="none" w:sz="0" w:space="0" w:color="auto"/>
        <w:left w:val="none" w:sz="0" w:space="0" w:color="auto"/>
        <w:bottom w:val="none" w:sz="0" w:space="0" w:color="auto"/>
        <w:right w:val="none" w:sz="0" w:space="0" w:color="auto"/>
      </w:divBdr>
    </w:div>
    <w:div w:id="1366102392">
      <w:bodyDiv w:val="1"/>
      <w:marLeft w:val="0"/>
      <w:marRight w:val="0"/>
      <w:marTop w:val="0"/>
      <w:marBottom w:val="0"/>
      <w:divBdr>
        <w:top w:val="none" w:sz="0" w:space="0" w:color="auto"/>
        <w:left w:val="none" w:sz="0" w:space="0" w:color="auto"/>
        <w:bottom w:val="none" w:sz="0" w:space="0" w:color="auto"/>
        <w:right w:val="none" w:sz="0" w:space="0" w:color="auto"/>
      </w:divBdr>
    </w:div>
    <w:div w:id="1666082437">
      <w:bodyDiv w:val="1"/>
      <w:marLeft w:val="0"/>
      <w:marRight w:val="0"/>
      <w:marTop w:val="0"/>
      <w:marBottom w:val="0"/>
      <w:divBdr>
        <w:top w:val="none" w:sz="0" w:space="0" w:color="auto"/>
        <w:left w:val="none" w:sz="0" w:space="0" w:color="auto"/>
        <w:bottom w:val="none" w:sz="0" w:space="0" w:color="auto"/>
        <w:right w:val="none" w:sz="0" w:space="0" w:color="auto"/>
      </w:divBdr>
    </w:div>
    <w:div w:id="174583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lena.tanasijevic@metropolitan.ac.rs" TargetMode="Externa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ronymfind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ruser.com/resources/dictiona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echdictionary.com/" TargetMode="External"/><Relationship Id="rId4" Type="http://schemas.openxmlformats.org/officeDocument/2006/relationships/settings" Target="settings.xml"/><Relationship Id="rId9" Type="http://schemas.openxmlformats.org/officeDocument/2006/relationships/hyperlink" Target="http://www.webopedi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FF395-5CCA-4825-9117-D7625B2C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5498</Words>
  <Characters>31342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Nedelja</vt:lpstr>
    </vt:vector>
  </TitlesOfParts>
  <Company>FIT</Company>
  <LinksUpToDate>false</LinksUpToDate>
  <CharactersWithSpaces>36767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Nedelja</dc:title>
  <dc:subject/>
  <dc:creator>Dragan Domazet;Katarina Kaplarski</dc:creator>
  <cp:keywords/>
  <cp:lastModifiedBy>Windows User</cp:lastModifiedBy>
  <cp:revision>2</cp:revision>
  <cp:lastPrinted>2017-07-13T14:26:00Z</cp:lastPrinted>
  <dcterms:created xsi:type="dcterms:W3CDTF">2018-09-17T10:15:00Z</dcterms:created>
  <dcterms:modified xsi:type="dcterms:W3CDTF">2018-09-17T10:15:00Z</dcterms:modified>
</cp:coreProperties>
</file>